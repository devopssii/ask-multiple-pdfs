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48"/>
          <w:szCs w:val="48"/>
        </w:rPr>
      </w:pPr>
      <w:r w:rsidDel="00000000" w:rsidR="00000000" w:rsidRPr="00000000">
        <w:rPr/>
        <w:drawing>
          <wp:inline distB="0" distT="0" distL="0" distR="0">
            <wp:extent cx="1974616" cy="9476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616" cy="9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Свод правил (FAQ)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ГК Римарком 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документа</w:t>
      </w:r>
      <w:r w:rsidDel="00000000" w:rsidR="00000000" w:rsidRPr="00000000">
        <w:rPr>
          <w:sz w:val="24"/>
          <w:szCs w:val="24"/>
          <w:rtl w:val="0"/>
        </w:rPr>
        <w:t xml:space="preserve">: Разработать единую маршрутную карту по открытию офисов Самолет плюс и предоставить быстрый доступ новым специалистам и уже действующим агентам к основным правилам/регламентам/информации.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поиска в документе вы можете воспользоваться содержанием слева (ссылки кликабельны). Также как и в любых других документах тут работает поиск необходимой информации через Ctrl+F.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Кто составляет данный документ? Данный документ составляет УК команда КГ Римарком Москва.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highlight w:val="white"/>
          <w:u w:val="none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2"/>
          <w:szCs w:val="32"/>
          <w:u w:val="none"/>
          <w:shd w:fill="auto" w:val="clear"/>
          <w:vertAlign w:val="baseline"/>
          <w:rtl w:val="0"/>
        </w:rPr>
        <w:t xml:space="preserve">ЮРИДИЧЕСКОЕ ОФОРМЛЕНИЕ.</w:t>
      </w: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Необходимо создать ИП или ООО, если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Мы рекомендуем открыть ИП, на УСН 6% (6% налог со всего дохода на р/с).  Необходимо внести в виды деятельности основные: оквэд 66.19.4, дополнительные: 68.31.3, 69.10, 73.11, 73.20, 74.90 , 66.19 , 66.22,  68.10 , 68.20 , 68.32 , 68.31 , 79.11 , 79.90 , 82.99.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Мы рекомендуем открывать ИП через: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Тинькофф Банк без посещения налоговой инспекции.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Точка Банк без посещения налоговой инспекции. Ссылка </w:t>
      </w:r>
      <w:hyperlink r:id="rId7">
        <w:r w:rsidDel="00000000" w:rsidR="00000000" w:rsidRPr="00000000">
          <w:rPr>
            <w:rFonts w:ascii="Abyssinica SIL" w:cs="Abyssinica SIL" w:eastAsia="Abyssinica SIL" w:hAnsi="Abyssinica SI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https://rko.tochka.com/referral?promocode=888f47511753bcbb</w:t>
        </w:r>
      </w:hyperlink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Открыть расчётный счёт в банке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Мы рекомендуем открывать р/с через: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Тинькофф Банк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Точка Банк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byssinica SIL" w:cs="Abyssinica SIL" w:eastAsia="Abyssinica SIL" w:hAnsi="Abyssinica SIL"/>
          <w:b w:val="1"/>
          <w:color w:val="101010"/>
          <w:sz w:val="30"/>
          <w:szCs w:val="30"/>
          <w:highlight w:val="whit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30"/>
          <w:szCs w:val="30"/>
          <w:highlight w:val="white"/>
          <w:rtl w:val="0"/>
        </w:rPr>
        <w:t xml:space="preserve">2. ПОМЕЩЕНИЕ</w:t>
      </w:r>
    </w:p>
    <w:p w:rsidR="00000000" w:rsidDel="00000000" w:rsidP="00000000" w:rsidRDefault="00000000" w:rsidRPr="00000000" w14:paraId="0000001B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1.Поиск помещения </w:t>
      </w:r>
    </w:p>
    <w:p w:rsidR="00000000" w:rsidDel="00000000" w:rsidP="00000000" w:rsidRDefault="00000000" w:rsidRPr="00000000" w14:paraId="0000001C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Необходимо выбрать помещение,  подходящее для работы под брендом Самолет плюс. Учитывается клиентский трафик, локация и удобство/уют для встреч с клиентами, а так же работы сотрудников.</w:t>
      </w:r>
    </w:p>
    <w:p w:rsidR="00000000" w:rsidDel="00000000" w:rsidP="00000000" w:rsidRDefault="00000000" w:rsidRPr="00000000" w14:paraId="0000001D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0070c0"/>
          <w:sz w:val="24"/>
          <w:szCs w:val="24"/>
          <w:rtl w:val="0"/>
        </w:rPr>
        <w:t xml:space="preserve">Обязательные требования к помещению «Самолет плюс»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Территориальное месторасположение: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любая часть города в жилом массиве;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крупный жилой район города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спальный район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оптимально рядом с магазинами, точками продаж, пунктами маркетплейсов  – для обеспечение постоянного трафика клиентов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расположения формат магазинов у дома, пункты выдачи маркетплейсов (Wildberries, Ozon, ЯндесМаркет)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Размещение: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бизнес-центр, торговый центр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нежилое, офисное помещение в жилых комплексах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Этажность: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бизнес-центр – не выше 3 этажа, торговый центр – 1 этаж;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административное помещение в жилых комплексах – 1 этаж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Площадь – 30-50 кв. 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парковки (желательно, но не обязательно. Клиенты – жители района в шаговой доступности)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отдельно входной группы (желательно)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Вывеска на фасаде здания (желательно)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окон и дневного света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систем вентиляции и кондиционирования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санузла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договора аренды помещения или документы, подтверждающие право собственности помещения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Состояние помещения: оптимально с ремонтом - только сделать косметический ремонт согласно внутреннему оформлению (покраска стен)</w:t>
      </w:r>
    </w:p>
    <w:p w:rsidR="00000000" w:rsidDel="00000000" w:rsidP="00000000" w:rsidRDefault="00000000" w:rsidRPr="00000000" w14:paraId="00000033">
      <w:pPr>
        <w:ind w:left="720" w:firstLine="0"/>
        <w:rPr>
          <w:rFonts w:ascii="Abyssinica SIL" w:cs="Abyssinica SIL" w:eastAsia="Abyssinica SIL" w:hAnsi="Abyssinica SI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2. Заключение договора аренды</w:t>
      </w:r>
    </w:p>
    <w:p w:rsidR="00000000" w:rsidDel="00000000" w:rsidP="00000000" w:rsidRDefault="00000000" w:rsidRPr="00000000" w14:paraId="00000035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Заключаете договор аренды на 11 мес. с возможностью пролонгации, в договоре учитывайте увеличение арендной платы не более 1 раза в год и не более на 5%. </w:t>
      </w:r>
    </w:p>
    <w:p w:rsidR="00000000" w:rsidDel="00000000" w:rsidP="00000000" w:rsidRDefault="00000000" w:rsidRPr="00000000" w14:paraId="00000036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3. Заключение договора по охранно-пожарной сигнализации.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УК рекомендует заключить с единым оператором по по охранно-пожарной сигнализации - «Сафети-Тэк» ( Необходимо позвонить по номеру 89196112895, и уточнить представлены ли они в регионе и далее вести переговоры по подключение ОПС),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Допускается выбор другой охранного агенства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4. Ремонт помещения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Рекомендация: </w:t>
      </w: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Сразу после заключения Договора аренды следует сделать макет вывески для входной группы, так как изготовление вывески занимает в среднем 3 недели. Далее, согласно дизайн-проекта, который разрабатывает Архитектор, приступаем к ремонту помещения и закупке мебели (в среднем до двух недель)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Ремонт помещения в соответствии с фирменным стилем. Папка «Оформление офисов»</w:t>
      </w: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Abyssinica SIL" w:cs="Abyssinica SIL" w:eastAsia="Abyssinica SIL" w:hAnsi="Abyssinica SIL"/>
            <w:b w:val="1"/>
            <w:color w:val="0000ff"/>
            <w:sz w:val="24"/>
            <w:szCs w:val="24"/>
            <w:u w:val="single"/>
            <w:rtl w:val="0"/>
          </w:rPr>
          <w:t xml:space="preserve">https://disk.yandex.ru/d/vKUXZCiL5HidpA</w:t>
        </w:r>
      </w:hyperlink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Из обязательных требований: Одна акцентная стена синего цвета, остальные серого (оттенки и вид краски строго согласовывается) 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5. Подключение интернета, телефонии, IP камер в офисе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    Заключить договор и подключить интернет в офис, по желанию подключить видео наблюдение и телефонию.В офисе должен быть WI-FI роутер и 1-2 IP камеры (с записью видео в облако). Рекомендуем также подключить телефонию с городским номером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    УК рекомендует выбрать федерального оператора ДОМ.РУ: подключение интернета, телефонии, покупка роутера.  Необходимо отправить Запрос на подключение на почтовый адрес, с указанием Что вы являетесь партнером сети «Самолет плюс»________________________________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      Если у оператора ДОМ.РУ нет технической возможности подключению интернета в ваш офис, необходимо выбрать другого федерального оператора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6. Закупка мебели и техники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Мебель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Закупаем столы исходя из размеров помещения. Рекомендация  – цвет светлый (белый, серый, ясень шимо)</w:t>
      </w:r>
      <w:r w:rsidDel="00000000" w:rsidR="00000000" w:rsidRPr="00000000">
        <w:rPr>
          <w:rFonts w:ascii="Abyssinica SIL" w:cs="Abyssinica SIL" w:eastAsia="Abyssinica SIL" w:hAnsi="Abyssinica SIL"/>
          <w:rtl w:val="0"/>
        </w:rPr>
        <w:t xml:space="preserve">. Клиентская зона обязательно мягкая – Стулья в мягкой обивке синего цвета или диван синего цвета. Выбирая ту или иную модель нужно обязательно согласовывать выбор с дизайнером, ответственным за запуск точки.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rtl w:val="0"/>
        </w:rPr>
        <w:t xml:space="preserve">Примеры мебели.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byssinica SIL" w:cs="Abyssinica SIL" w:eastAsia="Abyssinica SIL" w:hAnsi="Abyssinica SI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https://www.officemag.ru/catalog/4464/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byssinica SIL" w:cs="Abyssinica SIL" w:eastAsia="Abyssinica SIL" w:hAnsi="Abyssinica SI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https://www.komus.ru/katalog/mebel/mebel-dlya-personala/ofisnye-stoly/stoly-pismennye/c/343/f/1264=belyj/?from=bread&amp;q.priceValue.4.2=2849%2C00-10711%2C43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Стулья для клиентов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byssinica SIL" w:cs="Abyssinica SIL" w:eastAsia="Abyssinica SIL" w:hAnsi="Abyssinica SI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https://www.officemag.ru/catalog/goods/531424/</w:t>
        </w:r>
      </w:hyperlink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byssinica SIL" w:cs="Abyssinica SIL" w:eastAsia="Abyssinica SIL" w:hAnsi="Abyssinica SI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https://www.komus.ru/katalog/mebel/ofisnye-kresla-i-stulya/stulya-ofisnye/stul-ofisnyj-izo-chernyj-iskusstvennaya-kozha-metall-khromirovannyj-/p/566804/?from=block-301-9</w:t>
        </w:r>
      </w:hyperlink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Кресло для персонала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byssinica SIL" w:cs="Abyssinica SIL" w:eastAsia="Abyssinica SIL" w:hAnsi="Abyssinica SI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https://www.officemag.ru/catalog/goods/531834/</w:t>
        </w:r>
      </w:hyperlink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byssinica SIL" w:cs="Abyssinica SIL" w:eastAsia="Abyssinica SIL" w:hAnsi="Abyssinica SIL"/>
            <w:b w:val="1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https://www.komus.ru/katalog/mebel/ofisnye-kresla-i-stulya/kresla-dlya-personala/kresla-kompyuternye/kresla-dlya-operatorov-standartnye/kreslo-ofisnoe-easy-chair-304-sinee-chernoe-setka-tkan-plastik-/p/329254/?from=block-301-10</w:t>
        </w:r>
      </w:hyperlink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rtl w:val="0"/>
        </w:rPr>
        <w:t xml:space="preserve">Техника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требования к компьютерам: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процессор 4 ядерный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ОЗУ мин 4 гб, оптимально 8 гб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жесткий диск SSD от 128гб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операционная система  Windows 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Видео карта интегрированная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4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Диагональ от 17 дюймов (мониторы и моноблоки оптимально от 21”), ноутбуки от 14 дюймов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sz w:val="24"/>
          <w:szCs w:val="24"/>
          <w:rtl w:val="0"/>
        </w:rPr>
        <w:t xml:space="preserve">       3 варианта: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Системный блок + монитор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Ноутбук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Моноблок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7. Заказ и установка элементов интерьера, внешнее оформление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Заказать элементы навигации, согласно дизайн-проекта: плакаты и рамки на стену, объемные буквы на стену, уголок клиента, наружная вывеска в соответствии с фирменным стилем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Папка «Оформление офисов»</w:t>
      </w: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Abyssinica SIL" w:cs="Abyssinica SIL" w:eastAsia="Abyssinica SIL" w:hAnsi="Abyssinica SIL"/>
            <w:b w:val="1"/>
            <w:color w:val="0000ff"/>
            <w:sz w:val="24"/>
            <w:szCs w:val="24"/>
            <w:u w:val="single"/>
            <w:rtl w:val="0"/>
          </w:rPr>
          <w:t xml:space="preserve">https://disk.yandex.ru/d/vKUXZCiL5HidpA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8. Подключение онлайн-кассы (согласовывается с бухгалтерией)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Через Тинькофф Банк (подробности в спецпредложении Тинькофф)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byssinica SIL" w:cs="Abyssinica SIL" w:eastAsia="Abyssinica SIL" w:hAnsi="Abyssinica SI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  <w:rtl w:val="0"/>
        </w:rPr>
        <w:t xml:space="preserve">3.ПЕРСОНАЛ</w:t>
      </w:r>
    </w:p>
    <w:p w:rsidR="00000000" w:rsidDel="00000000" w:rsidP="00000000" w:rsidRDefault="00000000" w:rsidRPr="00000000" w14:paraId="00000072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highlight w:val="white"/>
          <w:rtl w:val="0"/>
        </w:rPr>
        <w:t xml:space="preserve">Поиск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byssinica SIL" w:cs="Abyssinica SIL" w:eastAsia="Abyssinica SIL" w:hAnsi="Abyssinica SI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Разместить объявление о поиске персонала (менеджер кросс продаж, риэлтор), согласно профилю из стартового пакета документов. Папка «Подбор персонала» </w:t>
      </w:r>
      <w:hyperlink r:id="rId16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4"/>
            <w:szCs w:val="24"/>
            <w:u w:val="single"/>
            <w:rtl w:val="0"/>
          </w:rPr>
          <w:t xml:space="preserve">https://disk.yandex.ru/d/tuRaHG6C0M4C9Q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2. Найм и оформление персонала</w:t>
      </w:r>
    </w:p>
    <w:p w:rsidR="00000000" w:rsidDel="00000000" w:rsidP="00000000" w:rsidRDefault="00000000" w:rsidRPr="00000000" w14:paraId="00000076">
      <w:pPr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rtl w:val="0"/>
        </w:rPr>
        <w:t xml:space="preserve">Необходимо нанять сотрудников на две позиции: Агент (менеджер) по продаже новостроек и Менеджер кросс-продаж. Идеальный вариант далее вырастить успешных менеджеров в РГ (Руководитель группы) или РОП (Руководитель отдела продаж)</w:t>
      </w:r>
    </w:p>
    <w:p w:rsidR="00000000" w:rsidDel="00000000" w:rsidP="00000000" w:rsidRDefault="00000000" w:rsidRPr="00000000" w14:paraId="00000077">
      <w:pPr>
        <w:rPr>
          <w:rFonts w:ascii="Abyssinica SIL" w:cs="Abyssinica SIL" w:eastAsia="Abyssinica SIL" w:hAnsi="Abyssinica SI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u w:val="single"/>
          <w:rtl w:val="0"/>
        </w:rPr>
        <w:t xml:space="preserve">Необходимые знания и навыки для Менеджера кросс-продаж: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Высшее или средне/специальное образование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Желание учиться, развиваться и хорошо зарабатывать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Умение ориентироваться в большом потоке информации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Умение работать в CRM-системах, планировать свой день, вести отчетность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Опыт продаж (идеально страховые, финансовые, банковские услуги, телемаркетинг, агент по недвижимости)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Коммуникабельность, позитивный настрой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Опрятный внешний вид, уверенная грамотная речь</w:t>
      </w:r>
    </w:p>
    <w:p w:rsidR="00000000" w:rsidDel="00000000" w:rsidP="00000000" w:rsidRDefault="00000000" w:rsidRPr="00000000" w14:paraId="00000080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Так же необходимо нанять ответственного Управляющего сетью офисов (один на 2-3 офиса) – оформление по ТК</w:t>
      </w:r>
    </w:p>
    <w:p w:rsidR="00000000" w:rsidDel="00000000" w:rsidP="00000000" w:rsidRDefault="00000000" w:rsidRPr="00000000" w14:paraId="00000082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u w:val="single"/>
          <w:rtl w:val="0"/>
        </w:rPr>
        <w:t xml:space="preserve">Необходимые знания и навыки для Управляющего: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56"/>
        </w:tabs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Высшее образование + доп образование в сфере продаж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56"/>
        </w:tabs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Опыт руководства отделом продаж от 10 человек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в недвижимости (Агент, РОП) или сфере услуг (банковские, юридические, страховые услуги)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Успешный опыт активного привлечения клиентов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Опыт организации работы офиса  с нуля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 желателен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101010"/>
          <w:sz w:val="24"/>
          <w:szCs w:val="24"/>
          <w:u w:val="none"/>
          <w:shd w:fill="auto" w:val="clear"/>
          <w:vertAlign w:val="baseline"/>
          <w:rtl w:val="0"/>
        </w:rPr>
        <w:t xml:space="preserve">Опыт маркетингового продвижения услуг на уровне постановки задач и контроля исполнения</w:t>
      </w:r>
    </w:p>
    <w:p w:rsidR="00000000" w:rsidDel="00000000" w:rsidP="00000000" w:rsidRDefault="00000000" w:rsidRPr="00000000" w14:paraId="0000008A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3 Обучение персонала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Подробный план представлен в папке «Обучение персонала»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hyperlink r:id="rId17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4"/>
            <w:szCs w:val="24"/>
            <w:u w:val="single"/>
            <w:rtl w:val="0"/>
          </w:rPr>
          <w:t xml:space="preserve">https://disk.yandex.ru/d/xSEACUvJfkAqNg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24"/>
          <w:szCs w:val="24"/>
          <w:rtl w:val="0"/>
        </w:rPr>
        <w:t xml:space="preserve">4 Мотивация персонала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Рекомендуемая типовая мотивация представлена в папке «Мотивация персонала» </w:t>
      </w:r>
      <w:hyperlink r:id="rId18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4"/>
            <w:szCs w:val="24"/>
            <w:u w:val="single"/>
            <w:rtl w:val="0"/>
          </w:rPr>
          <w:t xml:space="preserve">https://disk.yandex.ru/d/bMHyHumxt9gLKQ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rPr>
          <w:rFonts w:ascii="Abyssinica SIL" w:cs="Abyssinica SIL" w:eastAsia="Abyssinica SIL" w:hAnsi="Abyssinica SIL"/>
          <w:b w:val="1"/>
          <w:color w:val="10101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byssinica SIL" w:cs="Abyssinica SIL" w:eastAsia="Abyssinica SIL" w:hAnsi="Abyssinica SI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101010"/>
          <w:sz w:val="30"/>
          <w:szCs w:val="30"/>
          <w:highlight w:val="white"/>
          <w:u w:val="none"/>
          <w:vertAlign w:val="baseline"/>
          <w:rtl w:val="0"/>
        </w:rPr>
        <w:t xml:space="preserve">Маркетинг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360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Маркетинговая активность на старт продаж очень важный шаг. Необходимо прописать  и дополнить  план маркетинговых  активностей с датами по привлечению клиентов в офис (на основании предложенного плана и конкретными мероприятиями из стартового пакета). </w:t>
      </w:r>
    </w:p>
    <w:p w:rsidR="00000000" w:rsidDel="00000000" w:rsidP="00000000" w:rsidRDefault="00000000" w:rsidRPr="00000000" w14:paraId="00000098">
      <w:pPr>
        <w:ind w:firstLine="360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Папка «Маркетинговый план продвижения на запуск офиса» </w:t>
      </w:r>
      <w:hyperlink r:id="rId19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4"/>
            <w:szCs w:val="24"/>
            <w:u w:val="single"/>
            <w:rtl w:val="0"/>
          </w:rPr>
          <w:t xml:space="preserve">https://disk.yandex.ru/d/muqUAKzhtTuh2A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30"/>
          <w:szCs w:val="30"/>
          <w:rtl w:val="0"/>
        </w:rPr>
        <w:t xml:space="preserve">Соцсети</w:t>
      </w:r>
    </w:p>
    <w:p w:rsidR="00000000" w:rsidDel="00000000" w:rsidP="00000000" w:rsidRDefault="00000000" w:rsidRPr="00000000" w14:paraId="0000009B">
      <w:pPr>
        <w:ind w:firstLine="720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Создать рабочий аккаунт в ВК, Одноклассники (пошаговый план в стартовом пакете). С помощью опции УК от маркетингово департамента, данную  под ключ. Стоимость услуги уточняйте в УК</w:t>
      </w:r>
    </w:p>
    <w:p w:rsidR="00000000" w:rsidDel="00000000" w:rsidP="00000000" w:rsidRDefault="00000000" w:rsidRPr="00000000" w14:paraId="0000009C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30"/>
          <w:szCs w:val="30"/>
          <w:rtl w:val="0"/>
        </w:rPr>
        <w:t xml:space="preserve">Таргетированная реклама</w:t>
      </w:r>
    </w:p>
    <w:p w:rsidR="00000000" w:rsidDel="00000000" w:rsidP="00000000" w:rsidRDefault="00000000" w:rsidRPr="00000000" w14:paraId="0000009E">
      <w:pPr>
        <w:ind w:firstLine="720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Создать и настроить рекламную кампанию в Яндекс Директ, ВК:</w:t>
      </w:r>
    </w:p>
    <w:p w:rsidR="00000000" w:rsidDel="00000000" w:rsidP="00000000" w:rsidRDefault="00000000" w:rsidRPr="00000000" w14:paraId="0000009F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- Своими силами</w:t>
      </w:r>
    </w:p>
    <w:p w:rsidR="00000000" w:rsidDel="00000000" w:rsidP="00000000" w:rsidRDefault="00000000" w:rsidRPr="00000000" w14:paraId="000000A0">
      <w:pPr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- С помощью опции УК от маркетингово департамента «Создание рекламной кампании в Яндекс Директ, ВК» под ключ. Стоимость услуги уточняйте в УК</w:t>
      </w:r>
    </w:p>
    <w:p w:rsidR="00000000" w:rsidDel="00000000" w:rsidP="00000000" w:rsidRDefault="00000000" w:rsidRPr="00000000" w14:paraId="000000A1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byssinica SIL" w:cs="Abyssinica SIL" w:eastAsia="Abyssinica SIL" w:hAnsi="Abyssinica SIL"/>
          <w:b w:val="1"/>
          <w:color w:val="101010"/>
          <w:sz w:val="30"/>
          <w:szCs w:val="30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101010"/>
          <w:sz w:val="30"/>
          <w:szCs w:val="30"/>
          <w:rtl w:val="0"/>
        </w:rPr>
        <w:t xml:space="preserve">Маркетинговая активность на квартал</w:t>
      </w:r>
    </w:p>
    <w:p w:rsidR="00000000" w:rsidDel="00000000" w:rsidP="00000000" w:rsidRDefault="00000000" w:rsidRPr="00000000" w14:paraId="000000A3">
      <w:pPr>
        <w:ind w:firstLine="720"/>
        <w:rPr>
          <w:rFonts w:ascii="Abyssinica SIL" w:cs="Abyssinica SIL" w:eastAsia="Abyssinica SIL" w:hAnsi="Abyssinica SIL"/>
          <w:color w:val="101010"/>
          <w:sz w:val="24"/>
          <w:szCs w:val="24"/>
        </w:rPr>
      </w:pPr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Согласовать Список маркетинговых активностей на квартал согласно Стартовому пакету, оценить целесообразность участия, ориентируясь на целевую аудиторию. Описание целевой аудитории содержится в стартовом пакете, папка по ссылке </w:t>
      </w:r>
      <w:hyperlink r:id="rId20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4"/>
            <w:szCs w:val="24"/>
            <w:u w:val="single"/>
            <w:rtl w:val="0"/>
          </w:rPr>
          <w:t xml:space="preserve">https://disk.yandex.ru/d/muqUAKzhtTuh2A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10101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Abyssinica SIL" w:cs="Abyssinica SIL" w:eastAsia="Abyssinica SIL" w:hAnsi="Abyssinica SIL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iberation Sans" w:cs="Liberation Sans" w:eastAsia="Liberation Sans" w:hAnsi="Liberation Sans"/>
          <w:b w:val="1"/>
          <w:color w:val="1010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before="0" w:line="24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 Первый день работы стажера!</w:t>
      </w:r>
    </w:p>
    <w:p w:rsidR="00000000" w:rsidDel="00000000" w:rsidP="00000000" w:rsidRDefault="00000000" w:rsidRPr="00000000" w14:paraId="000000B4">
      <w:pPr>
        <w:pStyle w:val="Heading3"/>
        <w:spacing w:after="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Мобильная связь.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Всем агентам по недвижимости/кросс-менеджерам выдается корпоративная сим карта. Вся мобильная связь оплачивается самостоятельно специалистами по недвижимости/кросс-менеджерами.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корпоративный тариф входит:</w:t>
      </w:r>
    </w:p>
    <w:p w:rsidR="00000000" w:rsidDel="00000000" w:rsidP="00000000" w:rsidRDefault="00000000" w:rsidRPr="00000000" w14:paraId="000000B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500 мин на телефонные звонки по всей России;</w:t>
      </w:r>
    </w:p>
    <w:p w:rsidR="00000000" w:rsidDel="00000000" w:rsidP="00000000" w:rsidRDefault="00000000" w:rsidRPr="00000000" w14:paraId="000000B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300 СМС на телефонные номера по всей России;</w:t>
      </w:r>
    </w:p>
    <w:p w:rsidR="00000000" w:rsidDel="00000000" w:rsidP="00000000" w:rsidRDefault="00000000" w:rsidRPr="00000000" w14:paraId="000000B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15 Гб интернета (поддерживается 4G).</w:t>
      </w:r>
    </w:p>
    <w:p w:rsidR="00000000" w:rsidDel="00000000" w:rsidP="00000000" w:rsidRDefault="00000000" w:rsidRPr="00000000" w14:paraId="000000B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Стоимость тарифного плана 400 рублей в месяц</w:t>
      </w:r>
    </w:p>
    <w:p w:rsidR="00000000" w:rsidDel="00000000" w:rsidP="00000000" w:rsidRDefault="00000000" w:rsidRPr="00000000" w14:paraId="000000BC">
      <w:pPr>
        <w:pStyle w:val="Heading3"/>
        <w:spacing w:after="0" w:before="0" w:line="240" w:lineRule="auto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Смс-визитка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Вам необходимо переделать ее под себя (строго по шаблону): 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  <w:t xml:space="preserve">Специалист по новостройкам/ кросс-менеджер </w:t>
        <w:br w:type="textWrapping"/>
        <w:t xml:space="preserve">Иванов Иван </w:t>
      </w:r>
      <w:r w:rsidDel="00000000" w:rsidR="00000000" w:rsidRPr="00000000">
        <w:rPr>
          <w:i w:val="1"/>
          <w:rtl w:val="0"/>
        </w:rPr>
        <w:t xml:space="preserve">(пишем свои Имя и Фамилию)</w:t>
      </w:r>
      <w:r w:rsidDel="00000000" w:rsidR="00000000" w:rsidRPr="00000000">
        <w:rPr>
          <w:rtl w:val="0"/>
        </w:rPr>
        <w:br w:type="textWrapping"/>
        <w:t xml:space="preserve">+7 (967) 172-30-35 </w:t>
      </w:r>
      <w:r w:rsidDel="00000000" w:rsidR="00000000" w:rsidRPr="00000000">
        <w:rPr>
          <w:i w:val="1"/>
          <w:rtl w:val="0"/>
        </w:rPr>
        <w:t xml:space="preserve">(указываем свой корпоративный номер)</w:t>
      </w:r>
    </w:p>
    <w:p w:rsidR="00000000" w:rsidDel="00000000" w:rsidP="00000000" w:rsidRDefault="00000000" w:rsidRPr="00000000" w14:paraId="000000C0">
      <w:pPr>
        <w:spacing w:line="240" w:lineRule="auto"/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ershov.oleg@rimarcom.ru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(указываем свою корпоративную почту)</w:t>
      </w:r>
      <w:r w:rsidDel="00000000" w:rsidR="00000000" w:rsidRPr="00000000">
        <w:rPr>
          <w:rtl w:val="0"/>
        </w:rPr>
        <w:br w:type="textWrapping"/>
        <w:t xml:space="preserve">Whatsapp/Viber/Telegram </w:t>
      </w:r>
      <w:r w:rsidDel="00000000" w:rsidR="00000000" w:rsidRPr="00000000">
        <w:rPr>
          <w:i w:val="1"/>
          <w:rtl w:val="0"/>
        </w:rPr>
        <w:t xml:space="preserve">(указываем только используемые мессенджеры)</w:t>
      </w:r>
      <w:r w:rsidDel="00000000" w:rsidR="00000000" w:rsidRPr="00000000">
        <w:rPr>
          <w:rtl w:val="0"/>
        </w:rPr>
        <w:br w:type="textWrapping"/>
        <w:t xml:space="preserve">+7 (967) 172-30-35 </w:t>
      </w:r>
      <w:r w:rsidDel="00000000" w:rsidR="00000000" w:rsidRPr="00000000">
        <w:rPr>
          <w:i w:val="1"/>
          <w:rtl w:val="0"/>
        </w:rPr>
        <w:t xml:space="preserve">(указываем номер телефона к которому привязаны мессенджеры)</w:t>
      </w:r>
      <w:r w:rsidDel="00000000" w:rsidR="00000000" w:rsidRPr="00000000">
        <w:rPr>
          <w:rtl w:val="0"/>
        </w:rPr>
        <w:br w:type="textWrapping"/>
        <w:t xml:space="preserve">Группа компаний "Римарком»</w:t>
        <w:br w:type="textWrapping"/>
        <w:t xml:space="preserve">rimarcom.ru</w:t>
        <w:br w:type="textWrapping"/>
        <w:t xml:space="preserve">Московская область, г. Чехов, Симферопольское шоссе, 6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И отправить на номер Директора офиса за которым вы закреплены.</w:t>
      </w:r>
    </w:p>
    <w:p w:rsidR="00000000" w:rsidDel="00000000" w:rsidP="00000000" w:rsidRDefault="00000000" w:rsidRPr="00000000" w14:paraId="000000C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Смс-визитка используется для отправки как продавцам недвижимости, так и покупателям. Чем у большего количества людей будут ваши контакты после </w:t>
      </w:r>
      <w:r w:rsidDel="00000000" w:rsidR="00000000" w:rsidRPr="00000000">
        <w:rPr>
          <w:b w:val="1"/>
          <w:rtl w:val="0"/>
        </w:rPr>
        <w:t xml:space="preserve">качественной</w:t>
      </w:r>
      <w:r w:rsidDel="00000000" w:rsidR="00000000" w:rsidRPr="00000000">
        <w:rPr>
          <w:rtl w:val="0"/>
        </w:rPr>
        <w:t xml:space="preserve"> коммуникации, тем больше вероятность:</w:t>
      </w:r>
    </w:p>
    <w:p w:rsidR="00000000" w:rsidDel="00000000" w:rsidP="00000000" w:rsidRDefault="00000000" w:rsidRPr="00000000" w14:paraId="000000C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1. Что о вас не забудет клиент (после телефонного звонка, полученной смс-визитки и личной встречи вы лучше запомнитесь на фоне других риэлторов);</w:t>
      </w:r>
    </w:p>
    <w:p w:rsidR="00000000" w:rsidDel="00000000" w:rsidP="00000000" w:rsidRDefault="00000000" w:rsidRPr="00000000" w14:paraId="000000C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2. Что ваши контакты не будут потеряны (очень многие не записывают номера телефонов. Спустя время вспомнить ваши контакты или где их найти будет крайне сложно. Минимизируйте риск потери клиента)</w:t>
      </w:r>
    </w:p>
    <w:p w:rsidR="00000000" w:rsidDel="00000000" w:rsidP="00000000" w:rsidRDefault="00000000" w:rsidRPr="00000000" w14:paraId="000000C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3. Что контакты будут переданы знакомым (удобная форма передачи контакта знакомым и выбора средства коммуникации).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CA">
      <w:pPr>
        <w:pStyle w:val="Heading3"/>
        <w:spacing w:after="0" w:before="0" w:line="240" w:lineRule="auto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Подпись в электронном письме</w:t>
      </w:r>
    </w:p>
    <w:p w:rsidR="00000000" w:rsidDel="00000000" w:rsidP="00000000" w:rsidRDefault="00000000" w:rsidRPr="00000000" w14:paraId="000000C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Заходим в настройки Mail. Почты и создаем автоматическую подпись. Копируем текст из файла и вносим правки (строго по шаблону).</w:t>
      </w:r>
    </w:p>
    <w:p w:rsidR="00000000" w:rsidDel="00000000" w:rsidP="00000000" w:rsidRDefault="00000000" w:rsidRPr="00000000" w14:paraId="000000CC">
      <w:pPr>
        <w:spacing w:lin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 уважением,</w:t>
      </w:r>
    </w:p>
    <w:p w:rsidR="00000000" w:rsidDel="00000000" w:rsidP="00000000" w:rsidRDefault="00000000" w:rsidRPr="00000000" w14:paraId="000000CE">
      <w:pPr>
        <w:spacing w:line="24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Иванов Иван </w:t>
      </w:r>
      <w:r w:rsidDel="00000000" w:rsidR="00000000" w:rsidRPr="00000000">
        <w:rPr>
          <w:i w:val="1"/>
          <w:rtl w:val="0"/>
        </w:rPr>
        <w:t xml:space="preserve">(пишем свои Имя и Фамилию)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специалист по недвижимости/ кросс-менеджер</w:t>
      </w:r>
    </w:p>
    <w:p w:rsidR="00000000" w:rsidDel="00000000" w:rsidP="00000000" w:rsidRDefault="00000000" w:rsidRPr="00000000" w14:paraId="000000D0">
      <w:pPr>
        <w:spacing w:line="240" w:lineRule="auto"/>
        <w:rPr>
          <w:color w:val="222222"/>
          <w:sz w:val="12"/>
          <w:szCs w:val="12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Группа компаний “Римарком”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+7 (900) 000-00-00 </w:t>
      </w:r>
      <w:r w:rsidDel="00000000" w:rsidR="00000000" w:rsidRPr="00000000">
        <w:rPr>
          <w:i w:val="1"/>
          <w:rtl w:val="0"/>
        </w:rPr>
        <w:t xml:space="preserve">(указываем корпоративный номер)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color w:val="1155cc"/>
          <w:sz w:val="20"/>
          <w:szCs w:val="20"/>
          <w:highlight w:val="white"/>
        </w:rPr>
      </w:pPr>
      <w:hyperlink r:id="rId22">
        <w:r w:rsidDel="00000000" w:rsidR="00000000" w:rsidRPr="00000000">
          <w:rPr>
            <w:color w:val="0000ff"/>
            <w:sz w:val="20"/>
            <w:szCs w:val="20"/>
            <w:highlight w:val="white"/>
            <w:u w:val="single"/>
            <w:rtl w:val="0"/>
          </w:rPr>
          <w:t xml:space="preserve">ershov.oleg@rimarcom.ru</w:t>
        </w:r>
      </w:hyperlink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(указываем корпоративную почту, делаем гиперссылку вида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mailto: ershov.oleg@rimarcom.</w:t>
      </w:r>
      <w:r w:rsidDel="00000000" w:rsidR="00000000" w:rsidRPr="00000000">
        <w:rPr>
          <w:sz w:val="20"/>
          <w:szCs w:val="20"/>
          <w:rtl w:val="0"/>
        </w:rPr>
        <w:t xml:space="preserve">ru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color w:val="1155cc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​</w:t>
      </w:r>
      <w:hyperlink r:id="rId23">
        <w:r w:rsidDel="00000000" w:rsidR="00000000" w:rsidRPr="00000000">
          <w:rPr>
            <w:color w:val="0000ff"/>
            <w:sz w:val="20"/>
            <w:szCs w:val="20"/>
            <w:highlight w:val="white"/>
            <w:u w:val="single"/>
            <w:rtl w:val="0"/>
          </w:rPr>
          <w:t xml:space="preserve">rimarcom.ru​​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color w:val="1155cc"/>
          <w:sz w:val="20"/>
          <w:szCs w:val="20"/>
          <w:highlight w:val="white"/>
        </w:rPr>
      </w:pPr>
      <w:r w:rsidDel="00000000" w:rsidR="00000000" w:rsidRPr="00000000">
        <w:rPr>
          <w:color w:val="1155cc"/>
          <w:sz w:val="19"/>
          <w:szCs w:val="19"/>
          <w:highlight w:val="white"/>
          <w:rtl w:val="0"/>
        </w:rPr>
        <w:t xml:space="preserve">​</w:t>
      </w:r>
      <w:hyperlink r:id="rId2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vk.com</w:t>
        </w:r>
      </w:hyperlink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 | </w:t>
      </w:r>
    </w:p>
    <w:p w:rsidR="00000000" w:rsidDel="00000000" w:rsidP="00000000" w:rsidRDefault="00000000" w:rsidRPr="00000000" w14:paraId="000000D6">
      <w:pPr>
        <w:spacing w:line="240" w:lineRule="auto"/>
        <w:rPr/>
      </w:pPr>
      <w:hyperlink r:id="rId25">
        <w:r w:rsidDel="00000000" w:rsidR="00000000" w:rsidRPr="00000000">
          <w:rPr>
            <w:color w:val="1f497d"/>
            <w:sz w:val="19"/>
            <w:szCs w:val="19"/>
            <w:highlight w:val="white"/>
            <w:u w:val="single"/>
            <w:rtl w:val="0"/>
          </w:rPr>
          <w:t xml:space="preserve">Москва, ул. Профсоюзная, 56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1f497d"/>
          <w:sz w:val="12"/>
          <w:szCs w:val="12"/>
          <w:highlight w:val="white"/>
          <w:u w:val="single"/>
        </w:rPr>
      </w:pPr>
      <w:r w:rsidDel="00000000" w:rsidR="00000000" w:rsidRPr="00000000">
        <w:rPr/>
        <w:drawing>
          <wp:inline distB="0" distT="0" distL="0" distR="0">
            <wp:extent cx="2885183" cy="541037"/>
            <wp:effectExtent b="0" l="0" r="0" t="0"/>
            <wp:docPr descr="https://avatars.mds.yandex.net/get-mail-signature/222735/312e9e80280db53fa09a13decd40f04c/orig" id="10" name="image3.png"/>
            <a:graphic>
              <a:graphicData uri="http://schemas.openxmlformats.org/drawingml/2006/picture">
                <pic:pic>
                  <pic:nvPicPr>
                    <pic:cNvPr descr="https://avatars.mds.yandex.net/get-mail-signature/222735/312e9e80280db53fa09a13decd40f04c/orig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183" cy="54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"http://www.etagi.com/"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Адаптируем под себя и отправляем на почту Директора офиса за которым вы закреплены</w:t>
      </w:r>
    </w:p>
    <w:p w:rsidR="00000000" w:rsidDel="00000000" w:rsidP="00000000" w:rsidRDefault="00000000" w:rsidRPr="00000000" w14:paraId="000000D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Чаты Whatsapp и Telegram</w:t>
      </w:r>
    </w:p>
    <w:p w:rsidR="00000000" w:rsidDel="00000000" w:rsidP="00000000" w:rsidRDefault="00000000" w:rsidRPr="00000000" w14:paraId="000000D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Часть взаимодействий в компании происходит при помощи общих чатов в Whatsapp и Telegram. Поскольку ваш аккаунт виден как сотрудникам, так и вашим клиентам </w:t>
      </w:r>
      <w:r w:rsidDel="00000000" w:rsidR="00000000" w:rsidRPr="00000000">
        <w:rPr>
          <w:b w:val="1"/>
          <w:rtl w:val="0"/>
        </w:rPr>
        <w:t xml:space="preserve">необходимо проверить ваши имя пользователя и фотографию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Имя должно включать в себя ваши реальные имя и фамилию и не должно содержать в себе сердечек, цветочков, машинок и т.д. Фотография также должна быть адекватной (лучше всего установить фото, которое будет для Вас сделано на корпоративный сайт - доверие клиентов будет выше).</w:t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Римарком 4 офиса (Telegram). </w:t>
      </w:r>
      <w:r w:rsidDel="00000000" w:rsidR="00000000" w:rsidRPr="00000000">
        <w:rPr>
          <w:rtl w:val="0"/>
        </w:rPr>
        <w:t xml:space="preserve">Группа для получения ответов и информации по рабочим вопросам (все, что касается сделок по вторичному рынку, проф. информации и т.д. и т.п.). В группе также </w:t>
      </w:r>
      <w:r w:rsidDel="00000000" w:rsidR="00000000" w:rsidRPr="00000000">
        <w:rPr>
          <w:b w:val="1"/>
          <w:rtl w:val="0"/>
        </w:rPr>
        <w:t xml:space="preserve">запрещен флуд и общение</w:t>
      </w:r>
      <w:r w:rsidDel="00000000" w:rsidR="00000000" w:rsidRPr="00000000">
        <w:rPr>
          <w:rtl w:val="0"/>
        </w:rPr>
        <w:t xml:space="preserve"> на отвлеченные от вопросов 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Римарком-Новостройки (Telegram). </w:t>
      </w:r>
      <w:r w:rsidDel="00000000" w:rsidR="00000000" w:rsidRPr="00000000">
        <w:rPr>
          <w:rtl w:val="0"/>
        </w:rPr>
        <w:t xml:space="preserve">Чат с департаментом новостроек, в котором транслируются главные новости и где можно задать вопросы, которые касаются объектов первичного жилья.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Римарком-Обучение (Telegram). </w:t>
      </w:r>
      <w:r w:rsidDel="00000000" w:rsidR="00000000" w:rsidRPr="00000000">
        <w:rPr>
          <w:rtl w:val="0"/>
        </w:rPr>
        <w:t xml:space="preserve">Здесь транслируются новости об обучении.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 работы специалиста по недвижимости/ кросс-менеджера</w:t>
      </w:r>
    </w:p>
    <w:p w:rsidR="00000000" w:rsidDel="00000000" w:rsidP="00000000" w:rsidRDefault="00000000" w:rsidRPr="00000000" w14:paraId="000000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Офисы компании обычно открыты с 10.00 до 19-00. В выходные дни офисы открыты с 10.00 до 17.00. </w:t>
      </w:r>
    </w:p>
    <w:p w:rsidR="00000000" w:rsidDel="00000000" w:rsidP="00000000" w:rsidRDefault="00000000" w:rsidRPr="00000000" w14:paraId="000000E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Все обучение в компании проходит в рабочие дни с понедельника по пятницу в промежутке с 9.30 до 18.30. Более подробнее о графике обучения вы узнаете на встрече по мотивации риэлтора, а так же на постоянной основе от бизнес-тренеров компании.</w:t>
      </w:r>
    </w:p>
    <w:p w:rsidR="00000000" w:rsidDel="00000000" w:rsidP="00000000" w:rsidRDefault="00000000" w:rsidRPr="00000000" w14:paraId="000000E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4"/>
        </w:numPr>
        <w:spacing w:after="0" w:before="0" w:line="240" w:lineRule="auto"/>
        <w:ind w:left="0" w:firstLine="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Система мотивации менеджеров по новостройкам и кросс-менеджера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  <w:sz w:val="32"/>
          <w:szCs w:val="32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b w:val="1"/>
          <w:u w:val="single"/>
          <w:rtl w:val="0"/>
        </w:rPr>
        <w:t xml:space="preserve">Мотивация кросс-менеджера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Мотивация кросс-менеджера состоит из ежемесячного оклада и премии по результатам продажи услуг за отчётный период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Оклад кросс-менеджера</w:t>
      </w:r>
      <w:r w:rsidDel="00000000" w:rsidR="00000000" w:rsidRPr="00000000">
        <w:rPr>
          <w:rtl w:val="0"/>
        </w:rPr>
        <w:t xml:space="preserve"> составляет – 30 000 рублей.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Премия кросс-менеджера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агента, юриста</w:t>
      </w:r>
      <w:r w:rsidDel="00000000" w:rsidR="00000000" w:rsidRPr="00000000">
        <w:rPr>
          <w:rtl w:val="0"/>
        </w:rPr>
        <w:t xml:space="preserve"> по результатам продажи услуг составляет:</w:t>
      </w:r>
    </w:p>
    <w:tbl>
      <w:tblPr>
        <w:tblStyle w:val="Table1"/>
        <w:tblW w:w="10889.0" w:type="dxa"/>
        <w:jc w:val="left"/>
        <w:tblInd w:w="-108.0" w:type="dxa"/>
        <w:tblLayout w:type="fixed"/>
        <w:tblLook w:val="0000"/>
      </w:tblPr>
      <w:tblGrid>
        <w:gridCol w:w="2244"/>
        <w:gridCol w:w="789"/>
        <w:gridCol w:w="4807"/>
        <w:gridCol w:w="3049"/>
        <w:tblGridChange w:id="0">
          <w:tblGrid>
            <w:gridCol w:w="2244"/>
            <w:gridCol w:w="789"/>
            <w:gridCol w:w="4807"/>
            <w:gridCol w:w="3049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gridSpan w:val="2"/>
            <w:tcBorders>
              <w:bottom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Кросс-Менеджер 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услуга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премия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Кросс-услуги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(по сделке с участием кросс-менеджера, как при «передаче лида» от агента, так и  при генерации лида самостоятельно) 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20% от КВ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Передача лида агенту (вторичный рынок)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10% от КВ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Передача лида менеджеру по Новостройка  (первичный рынок)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10% от КВ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Мотивация менеджера по Новостройкам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Ind w:w="-113.0" w:type="dxa"/>
        <w:tblLayout w:type="fixed"/>
        <w:tblLook w:val="0000"/>
      </w:tblPr>
      <w:tblGrid>
        <w:gridCol w:w="2222"/>
        <w:gridCol w:w="780"/>
        <w:gridCol w:w="4757"/>
        <w:gridCol w:w="3016"/>
        <w:tblGridChange w:id="0">
          <w:tblGrid>
            <w:gridCol w:w="2222"/>
            <w:gridCol w:w="780"/>
            <w:gridCol w:w="4757"/>
            <w:gridCol w:w="3016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Менеджер по Новостройкам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услуга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премия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Продажа новостройки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(при генерации лида самостоятельно) 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40% от КВ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Продажа новостройки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(при «передаче лида» от агента)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25% от КВ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Сопровождение агентов, которые ведут самостоятельно сделку по покупке Новостройки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10000 рублей за сделку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bottom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Merge w:val="restart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Агент 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услуга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премия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Merge w:val="continue"/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Продажа </w:t>
            </w:r>
            <w:r w:rsidDel="00000000" w:rsidR="00000000" w:rsidRPr="00000000">
              <w:rPr>
                <w:b w:val="1"/>
                <w:rtl w:val="0"/>
              </w:rPr>
              <w:t xml:space="preserve">Кросс-услуги и передача лида менеджеру по Новостройкам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15% от КВ за передачу лида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tcBorders>
              <w:top w:color="000001" w:space="0" w:sz="4" w:val="single"/>
              <w:left w:color="00000a" w:space="0" w:sz="4" w:val="single"/>
              <w:bottom w:color="000001" w:space="0" w:sz="4" w:val="single"/>
              <w:right w:color="00000a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Юрист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Продажа </w:t>
            </w:r>
            <w:r w:rsidDel="00000000" w:rsidR="00000000" w:rsidRPr="00000000">
              <w:rPr>
                <w:b w:val="1"/>
                <w:rtl w:val="0"/>
              </w:rPr>
              <w:t xml:space="preserve">Кросс-услуги и передача лида менеджеру по Новостройкам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15% от КВ за передачу лида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Дорожные карта по новостройкам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В Портфеле у УК Самолет Плюс 13 застройщиков и более 150 ЖК: А101, Самолет, Инград, Мангазея, ФСК, Пионер, Эталон, Level, ЛСР, Сити XXI век, MR Group, Миц, Forma. </w:t>
        <w:br w:type="textWrapping"/>
        <w:br w:type="textWrapping"/>
        <w:t xml:space="preserve">4 застройщика: А101, Самолет, Инград, Мангазея-работаем по прямому договору, это значит каждого клиента фиксируем через ЛК/почту застройщика. </w:t>
        <w:br w:type="textWrapping"/>
        <w:t xml:space="preserve">Остальные 9 застройщиков представлены на платформе новостроек Самолет Плюс.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ЛК Самолет (</w:t>
      </w:r>
      <w:hyperlink r:id="rId2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https://partners.samolet.ru/account/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агент проходит регистрацию самостоятельно по Инструкции (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https://starting.bitrix24.ru/~qpzvt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папка Группа Самолет-Инструкция по партнерке Самолет агент-Инструкция по подключению к партнерке Самолет), далее заявка падает в УК, менеджеры направления первичного жилья подтверждает заявку агента, далее агент может войти в ЛК и приступить к работе.  Срок уникальности клиента составляет 90 дней.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ЛК А101 (</w:t>
      </w:r>
      <w:hyperlink r:id="rId2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https://partnerka.app/#/auth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директор/руководитель данные агента (ФИО, № тел и почту) присылает Ляйсан Набиуллиной (+7 999 131 59 58), ответным письмом Ляйсан направляет пароль и ссылку ЛК. </w:t>
        <w:br w:type="textWrapping"/>
        <w:t xml:space="preserve">При фиксации клиента, если не нужно, чтобы менеджер А101 позвонил клиенту, то нужно прописать комментарий "не звонить клиенту".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клиент не региональный (Мск, МО, Калужская обл), то после фиксации клиента, менеджер а101 в течении 21 дня должен проконсультировать клиента, если консультация не будет проведена, то клиент станет не уникальным и продлить уникальность клиента нельзя. Если клиент региональный, то срок уникальности составит 90 дней.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Инград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все взаимодействие через почту agent@ingrad.com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фиксации клиента пишите: прошу зафиксировать клиента (фио и номер тел) за ЛК МФОУК Самолет Плюс. агент (имя и номер тел)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Мангазя: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фиксация через почты: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 </w:t>
      </w: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cc@mangazeya.ru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corp@mangazeya.ru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фиксации: 90 дней. По согласованию возможно продлить фиксацию. Если в комментариях к заявке указано, что МОП должен звонить агенту, то он будет связываться с ним.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регистрации на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платформе Самолет Плюс (</w:t>
      </w:r>
      <w:hyperlink r:id="rId3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https://primaryrealestate.samoletplus.ru/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нужно написать Ляйсан Набиуллиной (+7 999 131 59 58).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Чаты для агентов: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Инструменты продаж (готовые посты, расклейки, рассылки для клиентов, макеты в соц сети, новости от девелоперов)- </w:t>
      </w: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https://t.me/+q_UKGTk2wixmZjdi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sale от Самолет (акции дня на квартиры) </w:t>
      </w:r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https://t.me/FlashSaleSMLT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Объекты Санкт-Петербурга </w:t>
      </w:r>
      <w:hyperlink r:id="rId3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https://t.me/+e1KTyt2bbz1kYWQy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А101 (вопросы по программам, проектам, новости)- </w:t>
      </w:r>
      <w:hyperlink r:id="rId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https://t.me/+UNHDxSEZIHhjOWQy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Чат-бот для связи с менеджером группы Самолет </w:t>
      </w:r>
      <w:hyperlink r:id="rId3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https://t.me/info_gksmltplus_bot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Регламент получения КВ: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1. В день сделки заполняем Паспорт сделки </w:t>
      </w:r>
      <w:hyperlink r:id="rId3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https://docs.google.com/forms/d/e/1FAIpQLSfJIrTk1oVVZ0I2XJwZ99UImE0t-ObHj8tPmvdJpqse9oOcQw/viewform?usp=sf_link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2. На следующий день сделка переносится в таблицу Оплата КВ </w:t>
      </w:r>
      <w:hyperlink r:id="rId3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https://docs.google.com/spreadsheets/d/1TlsTZrCGiB_JAj_sy5qdOo-Ge1hY6oLiX_q_P_TewUw/edit#gid=0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(где видна вся цепочка пройденной сделки, от начала заполнения паспорта сделки до получения комиссионного вознаграждения);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3. После регистрации сделки заполняем Факт оплаты по ссылке - </w:t>
      </w: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https://docs.google.com/forms/d/e/1FAIpQLSefzWN9_PT5eN1o_PECKN5IDLqvk8GW3kqMiIFfK9XfihCXwg/viewform?usp=sf_lin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прикрепляем 1 из документов: чек об оплате, платежное поручение, выписка с эскроу счета либо справка об остатках денежных средств на счете эскроу. Документы должны быть с отметкой от банка. </w:t>
        <w:br w:type="textWrapping"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заполнения паспорта сделки, КВ не может быть выплачено. </w:t>
        <w:br w:type="textWrapping"/>
        <w:br w:type="textWrapping"/>
        <w:t xml:space="preserve">С каждой сделки УК удерживает 10%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 выплачивается по условиям: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паспорт сделки заполнен;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участники дду уникальны;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ДС поступили на эскроу счет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Вся информация по работе с Самолет, А101, Инград, Мангазея – Битриск  </w:t>
      </w:r>
      <w:hyperlink r:id="rId41">
        <w:r w:rsidDel="00000000" w:rsidR="00000000" w:rsidRPr="00000000">
          <w:rPr>
            <w:color w:val="0000ff"/>
            <w:u w:val="single"/>
            <w:rtl w:val="0"/>
          </w:rPr>
          <w:t xml:space="preserve">https://starting.bitrix24.ru/~qpzvt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Вся информация по работе с Платформой -  </w:t>
      </w:r>
      <w:hyperlink r:id="rId42">
        <w:r w:rsidDel="00000000" w:rsidR="00000000" w:rsidRPr="00000000">
          <w:rPr>
            <w:color w:val="0000ff"/>
            <w:u w:val="single"/>
            <w:rtl w:val="0"/>
          </w:rPr>
          <w:t xml:space="preserve">https://disk.yandex.ru/d/FwBlu4GioRNzZA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Отдел направления первичного жилья УК: 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Даниль Гаймалетдинов +7 919 156-02-22 – Руководитель направления первичного жилья 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Диана Вильданова +7 927 089-77-04  - управляющая проектами направления первичного жилья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Ляйсан Набиуллина +79991315958 – менеджер направления первичного жилья (запись на индивидуальные обучения, на обучениях должны присутствовать от 10 человек; согласования уникальности клиентов в Самолет)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Артур Корнеев +7 917 744-22-66 – управляющим развитием направления первичного жилья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Вероника Уркаева +7 937 352-65-27 – менеджер направления первичного жилья (запись на брокер туры)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Альбина Мухаметжанова +7 917 739-80-29 – сбор информации по сделкам, подтверждений поступлений дс на эскроу, вопросы по заполнению паспорта сделки, факта оплаты; 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Ралина Яхина +7 987 130-11-24 - бухгалтер (оплата КВ)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br w:type="textWrapping"/>
        <w:t xml:space="preserve">Дильбар +7 919 149-81-51-ассистент Даниля Гаймалетдинова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spacing w:after="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Дорожная карта по финансовым услугам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Краткая инструкция по подключению и обучению кросс продаж – Финансовые сервисы, которые включают в себя: оформление ипотеки, страхования, кредитных карт и кредиту наличными. 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1. Необходимо получить доступы на страховую платформу, сервисы, личные кабинеты банков и страховых компаний.</w:t>
      </w:r>
      <w:r w:rsidDel="00000000" w:rsidR="00000000" w:rsidRPr="00000000">
        <w:rPr>
          <w:color w:val="000000"/>
          <w:highlight w:val="white"/>
          <w:rtl w:val="0"/>
        </w:rPr>
        <w:t xml:space="preserve"> УК предоставляет доступ только на руководителя, далее руководитель открывает доступы другим своим сотрудникам. Руководителю заполнить </w:t>
      </w:r>
      <w:hyperlink r:id="rId4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"Заявку на доступ к финансовым сервисам"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. На указанную вами корпоративную почту будут приходить все доступы.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2. Руководителю обязательно необходимо пройти две ZOOM встречи Welcome Day по кросс продажам</w:t>
      </w:r>
      <w:r w:rsidDel="00000000" w:rsidR="00000000" w:rsidRPr="00000000">
        <w:rPr>
          <w:color w:val="000000"/>
          <w:highlight w:val="white"/>
          <w:rtl w:val="0"/>
        </w:rPr>
        <w:t xml:space="preserve">. Каждый понедельник в 14.00 МСК, одна встреча по финансовым сервисам, другая по бытовым сервисам. Пригласительные ссылки будут в чате Info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3. Если у вас есть кросс менеджер или ипотечный брокер, сотруднику необходимо заполнить </w:t>
      </w:r>
      <w:hyperlink r:id="rId4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"Паспорт сотрудника"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. После сотруднику высылается корпоративная почта, добавляется отчетность, открываются доступы.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4. ОБУЧЕНИЕ КРОСС МЕНЕДЖЕРА</w:t>
      </w:r>
      <w:r w:rsidDel="00000000" w:rsidR="00000000" w:rsidRPr="00000000">
        <w:rPr>
          <w:color w:val="000000"/>
          <w:highlight w:val="white"/>
          <w:rtl w:val="0"/>
        </w:rPr>
        <w:t xml:space="preserve">. Новый сотрудник включается в группу по адаптации. Необходимо написать менеджеру по адаптации Репиной Алине </w:t>
      </w:r>
      <w:hyperlink r:id="rId4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+79279207029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4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а.repina@samoletplus.ru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  для включение сотрудника в обучающий поток. Срок обучения нового сотрудника 1 мес. 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5. Необходимо добавиться в закрытие рабочие чаты Телеграмм. </w:t>
      </w:r>
      <w:r w:rsidDel="00000000" w:rsidR="00000000" w:rsidRPr="00000000">
        <w:rPr>
          <w:color w:val="000000"/>
          <w:highlight w:val="white"/>
          <w:rtl w:val="0"/>
        </w:rPr>
        <w:t xml:space="preserve">Профиль телеграмм должен быть открытым: фото, телефон, фамилия и имя - условия вступления в закрытые чаты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ИПОТЕКА Самолет Плюс</w:t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4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https://t.me/+TNAO4W1bd7syODAy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Кросс продажи Самолет Плюс</w:t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4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https://t.me/+w66CWyfjjWBlZjky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Канал: новости Банков и страховых компаний</w:t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49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https://t.me/+q-dFUmFgPtEzNGUy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6. БАЗА ЗНАНИЙ ПО ИПОТЕКЕ</w:t>
      </w:r>
      <w:r w:rsidDel="00000000" w:rsidR="00000000" w:rsidRPr="00000000">
        <w:rPr>
          <w:color w:val="000000"/>
          <w:highlight w:val="white"/>
          <w:rtl w:val="0"/>
        </w:rPr>
        <w:t xml:space="preserve">. </w:t>
      </w:r>
      <w:hyperlink r:id="rId5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https://disk.yandex.ru/d/0QKA6cabLnegsw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. Там вы найдете всю информацию по работе с банками, дорожные карты, кураторов банка, всю информацию для самостоятельного обучения.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</w:rPr>
        <w:drawing>
          <wp:inline distB="0" distT="0" distL="0" distR="0">
            <wp:extent cx="8890" cy="8890"/>
            <wp:effectExtent b="0" l="0" r="0" t="0"/>
            <wp:docPr descr="➡️" id="9" name="image2.png"/>
            <a:graphic>
              <a:graphicData uri="http://schemas.openxmlformats.org/drawingml/2006/picture">
                <pic:pic>
                  <pic:nvPicPr>
                    <pic:cNvPr descr="➡️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b w:val="0"/>
        </w:rPr>
      </w:pPr>
      <w:hyperlink r:id="rId5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Условия по комиссионным вознаграждениям Банков </w:t>
          <w:br w:type="textWrapping"/>
          <w:br w:type="textWrapping"/>
        </w:r>
      </w:hyperlink>
      <w:r w:rsidDel="00000000" w:rsidR="00000000" w:rsidRPr="00000000">
        <w:rPr>
          <w:b w:val="0"/>
          <w:color w:val="000000"/>
          <w:highlight w:val="white"/>
          <w:rtl w:val="0"/>
        </w:rPr>
        <w:t xml:space="preserve">7. БАЗА ЗНАНИЙ ПО СТРАХОВЫМ СЕРВИСАМ </w:t>
      </w:r>
      <w:r w:rsidDel="00000000" w:rsidR="00000000" w:rsidRPr="00000000">
        <w:rPr>
          <w:color w:val="000000"/>
          <w:highlight w:val="white"/>
          <w:rtl w:val="0"/>
        </w:rPr>
        <w:t xml:space="preserve">  </w:t>
      </w:r>
      <w:hyperlink r:id="rId5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https://disk.yandex.ru/d/5vadiHaP0xa-8Q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Там вы найдете всю информацию по работе со страховыми компаниями, виды страховых сервисов, дорожные карты, кураторов страховых компаний, всю информацию для самостоятельного обучения.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0"/>
        </w:rPr>
      </w:pPr>
      <w:hyperlink r:id="rId5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Условия по комиссионным вознаграждениям Страховых компаний</w:t>
          <w:br w:type="textWrapping"/>
          <w:br w:type="textWrapping"/>
        </w:r>
      </w:hyperlink>
      <w:r w:rsidDel="00000000" w:rsidR="00000000" w:rsidRPr="00000000">
        <w:rPr>
          <w:b w:val="0"/>
          <w:color w:val="000000"/>
          <w:highlight w:val="white"/>
          <w:rtl w:val="0"/>
        </w:rPr>
        <w:t xml:space="preserve">8. БАЗА ЗНАНИЙ ПО КРЕДИТНЫМ КАРТАМ </w:t>
      </w:r>
      <w:r w:rsidDel="00000000" w:rsidR="00000000" w:rsidRPr="00000000">
        <w:rPr>
          <w:color w:val="000000"/>
          <w:highlight w:val="white"/>
          <w:rtl w:val="0"/>
        </w:rPr>
        <w:t xml:space="preserve">  </w:t>
      </w:r>
      <w:hyperlink r:id="rId5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https://disk.yandex.ru/d/i17NdPTzBWi8xw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Там вы найдете всю информацию по работе с Банками, презентации, порядок работы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color w:val="000000"/>
          <w:highlight w:val="white"/>
        </w:rPr>
        <w:drawing>
          <wp:inline distB="0" distT="0" distL="0" distR="0">
            <wp:extent cx="8890" cy="8890"/>
            <wp:effectExtent b="0" l="0" r="0" t="0"/>
            <wp:docPr descr="➡️" id="11" name="image2.png"/>
            <a:graphic>
              <a:graphicData uri="http://schemas.openxmlformats.org/drawingml/2006/picture">
                <pic:pic>
                  <pic:nvPicPr>
                    <pic:cNvPr descr="➡️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color w:val="000000"/>
          <w:highlight w:val="white"/>
        </w:rPr>
      </w:pPr>
      <w:hyperlink r:id="rId5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Условия по комиссионным вознаграждениям Кредитные карты</w:t>
          <w:br w:type="textWrapping"/>
          <w:br w:type="textWrapping"/>
        </w:r>
      </w:hyperlink>
      <w:r w:rsidDel="00000000" w:rsidR="00000000" w:rsidRPr="00000000">
        <w:rPr>
          <w:b w:val="0"/>
          <w:color w:val="000000"/>
          <w:highlight w:val="white"/>
          <w:rtl w:val="0"/>
        </w:rPr>
        <w:t xml:space="preserve">9. ЕЖЕНЕДЕЛЬНЫЕ СОВЕЩАНИЯ.</w:t>
      </w:r>
      <w:r w:rsidDel="00000000" w:rsidR="00000000" w:rsidRPr="00000000">
        <w:rPr>
          <w:color w:val="000000"/>
          <w:highlight w:val="white"/>
          <w:rtl w:val="0"/>
        </w:rPr>
        <w:t xml:space="preserve"> Каждую среду в 10.00 МСК проходит совещание по финансовым сервисам. Обязательное присутствие менеджеров кросс продаж и ипотечных брокеров. Руководители – по желанию. 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10. ФИНАНСОВАЯ ПРОКАЧКА.</w:t>
      </w:r>
      <w:r w:rsidDel="00000000" w:rsidR="00000000" w:rsidRPr="00000000">
        <w:rPr>
          <w:color w:val="000000"/>
          <w:highlight w:val="white"/>
          <w:rtl w:val="0"/>
        </w:rPr>
        <w:t xml:space="preserve"> Разбор каждого банка и страховой компании в 23 видео записях ZOOM </w:t>
      </w:r>
      <w:hyperlink r:id="rId5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https://disk.yandex.ru/d/hf4jHnccb1GoWw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17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Обязательно изучить кросс менеджеру или ипотечному брокеру.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17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Информация по текущим ставкам:</w:t>
      </w:r>
    </w:p>
    <w:p w:rsidR="00000000" w:rsidDel="00000000" w:rsidP="00000000" w:rsidRDefault="00000000" w:rsidRPr="00000000" w14:paraId="00000176">
      <w:pPr>
        <w:spacing w:line="240" w:lineRule="auto"/>
        <w:rPr/>
      </w:pPr>
      <w:bookmarkStart w:colFirst="0" w:colLast="0" w:name="_1t3h5sf" w:id="7"/>
      <w:bookmarkEnd w:id="7"/>
      <w:hyperlink r:id="rId59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https://docs.google.com/spreadsheets/d/1pW6Gv25A4E2kZaP-HoOC_g0nGmPTD28bix8b3L2P-Xs/edit#gid=1318103166</w:t>
        </w:r>
      </w:hyperlink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highlight w:val="white"/>
          <w:u w:val="single"/>
          <w:rtl w:val="0"/>
        </w:rPr>
        <w:t xml:space="preserve">Абсолютно все заявки и клиентов по кросс продажам проводим только через CRM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12. Кураторы по Финансовым сервисам от УК: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- Менеджер по адаптации Репина Алина </w:t>
      </w:r>
      <w:hyperlink r:id="rId6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+79279207029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6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а.repina@samoletplus.ru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- Региональный менеджер по работе с Банками (ипотека) Шарипова Элина </w:t>
      </w:r>
      <w:hyperlink r:id="rId6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+79178050899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6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E.sharipova@samoletplus.ru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- Региональный куратор ДОМКЛИК (СБЕР) Ялаева Юлия </w:t>
      </w:r>
      <w:hyperlink r:id="rId6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+79374835153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6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Y.YAlaeva@samoletplus.ru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- Региональный менеджер по развитию страховых сервисов Гайнуллина Ляйсан </w:t>
      </w:r>
      <w:hyperlink r:id="rId6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+79374952238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6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L.gainullina@samoletplus.ru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- Цифровой брокер (удаленное оформление ипотеки, страховок) Мовсесян Каринэ </w:t>
      </w:r>
      <w:hyperlink r:id="rId6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+79677316035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69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k.movsesyan@samoletplus.ru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- РУКОВОДИТЕЛЬ ДЕПАРТАМЕНТА КРОСС ПРОДАЖ Ахмадиев Радмир </w:t>
      </w:r>
      <w:hyperlink r:id="rId7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+79625309930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7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r.ahmadiev@samoletplus.ru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5. Дорожная карта по бытовым услугам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color w:val="000000"/>
          <w:highlight w:val="white"/>
        </w:rPr>
      </w:pPr>
      <w:r w:rsidDel="00000000" w:rsidR="00000000" w:rsidRPr="00000000">
        <w:rPr>
          <w:b w:val="0"/>
          <w:color w:val="000000"/>
          <w:highlight w:val="white"/>
          <w:rtl w:val="0"/>
        </w:rPr>
        <w:t xml:space="preserve">Доступы.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color w:val="000000"/>
          <w:highlight w:val="white"/>
        </w:rPr>
      </w:pPr>
      <w:ins w:author="Unknown" w:id="0" w:date="2023-09-06T14:23:23Z">
        <w:r w:rsidDel="00000000" w:rsidR="00000000" w:rsidRPr="00000000">
          <w:rPr>
            <w:b w:val="0"/>
            <w:color w:val="000000"/>
            <w:highlight w:val="white"/>
            <w:rtl w:val="0"/>
          </w:rPr>
          <w:t xml:space="preserve">CRM</w:t>
        </w:r>
        <w:r w:rsidDel="00000000" w:rsidR="00000000" w:rsidRPr="00000000">
          <w:rPr>
            <w:color w:val="000000"/>
            <w:highlight w:val="white"/>
            <w:rtl w:val="0"/>
          </w:rPr>
          <w:t xml:space="preserve"> кросс-продавца </w:t>
          <w:br w:type="textWrapping"/>
        </w:r>
      </w:ins>
      <w:r w:rsidDel="00000000" w:rsidR="00000000" w:rsidRPr="00000000">
        <w:rPr>
          <w:color w:val="000000"/>
          <w:highlight w:val="white"/>
          <w:rtl w:val="0"/>
        </w:rPr>
        <w:t xml:space="preserve">Необходимо включить специалиста кросс продаж (далее СКП) в CRM кросс продаж (далее CRM КП). Доступ в CRM открывает руководитель точки у себя в кабинете партнёра, он должен завести вас как сотрудника </w:t>
      </w:r>
      <w:r w:rsidDel="00000000" w:rsidR="00000000" w:rsidRPr="00000000">
        <w:rPr>
          <w:color w:val="000000"/>
          <w:rtl w:val="0"/>
        </w:rPr>
        <w:br w:type="textWrapping"/>
      </w:r>
      <w:hyperlink r:id="rId7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Вход в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7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по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Услуги и категории услуг описаны в листе </w:t>
      </w:r>
      <w:hyperlink r:id="rId7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«Стандартизация услуг»</w:t>
          <w:br w:type="textWrapping"/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Все заявки необходимо сопровождать обязательными комментариями согласно </w:t>
      </w:r>
      <w:hyperlink r:id="rId7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правил</w:t>
          <w:br w:type="textWrapping"/>
          <w:br w:type="textWrapping"/>
        </w:r>
      </w:hyperlink>
      <w:ins w:author="Unknown" w:id="1" w:date="2023-09-06T14:23:23Z">
        <w:r w:rsidDel="00000000" w:rsidR="00000000" w:rsidRPr="00000000">
          <w:rPr>
            <w:b w:val="0"/>
            <w:color w:val="000000"/>
            <w:highlight w:val="white"/>
            <w:rtl w:val="0"/>
          </w:rPr>
          <w:t xml:space="preserve">Почта</w:t>
        </w:r>
        <w:r w:rsidDel="00000000" w:rsidR="00000000" w:rsidRPr="00000000">
          <w:rPr>
            <w:color w:val="000000"/>
            <w:highlight w:val="white"/>
            <w:rtl w:val="0"/>
          </w:rPr>
          <w:t xml:space="preserve"> кросс-продавца </w:t>
          <w:br w:type="textWrapping"/>
        </w:r>
      </w:ins>
      <w:r w:rsidDel="00000000" w:rsidR="00000000" w:rsidRPr="00000000">
        <w:rPr>
          <w:color w:val="000000"/>
          <w:highlight w:val="white"/>
          <w:rtl w:val="0"/>
        </w:rPr>
        <w:t xml:space="preserve">Необходимо заполнить </w:t>
      </w:r>
      <w:hyperlink r:id="rId7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Паспорт сотрудника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. Данные корпоративной почты отправляются на личный почтовый адрес.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ins w:author="Unknown" w:id="2" w:date="2023-09-06T14:23:23Z">
        <w:r w:rsidDel="00000000" w:rsidR="00000000" w:rsidRPr="00000000">
          <w:rPr>
            <w:b w:val="0"/>
            <w:color w:val="000000"/>
            <w:highlight w:val="white"/>
            <w:rtl w:val="0"/>
          </w:rPr>
          <w:t xml:space="preserve">Телеграмм</w:t>
        </w:r>
        <w:r w:rsidDel="00000000" w:rsidR="00000000" w:rsidRPr="00000000">
          <w:rPr>
            <w:color w:val="000000"/>
            <w:highlight w:val="white"/>
            <w:rtl w:val="0"/>
          </w:rPr>
          <w:t xml:space="preserve"> кросс-продавца </w:t>
          <w:br w:type="textWrapping"/>
        </w:r>
      </w:ins>
      <w:r w:rsidDel="00000000" w:rsidR="00000000" w:rsidRPr="00000000">
        <w:rPr>
          <w:color w:val="000000"/>
          <w:highlight w:val="white"/>
          <w:rtl w:val="0"/>
        </w:rPr>
        <w:t xml:space="preserve">Условия вступления в закрытые чаты: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1. Профиль аккаунта в телеграмме должен быть открытым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2. Обязательно наличие официального фото, телефона, фамилии и имени, должности, города и компании Самолет Плюс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Обучение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Еженедельные обучения/совещания по бытовым услугам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По вторникам в 12:00 по мск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По четвергам в 10:00 по мск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Изучить услуги присутствующие в вашем населенном пункте </w:t>
      </w:r>
      <w:r w:rsidDel="00000000" w:rsidR="00000000" w:rsidRPr="00000000">
        <w:rPr>
          <w:color w:val="000000"/>
          <w:rtl w:val="0"/>
        </w:rPr>
        <w:br w:type="textWrapping"/>
      </w:r>
      <w:hyperlink r:id="rId7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Услуги Города</w:t>
          <w:br w:type="textWrapping"/>
        </w:r>
      </w:hyperlink>
      <w:hyperlink r:id="rId7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ссылка на все обучающие материалы Бытовых услуг</w:t>
          <w:br w:type="textWrapping"/>
          <w:br w:type="textWrapping"/>
        </w:r>
      </w:hyperlink>
      <w:r w:rsidDel="00000000" w:rsidR="00000000" w:rsidRPr="00000000">
        <w:rPr>
          <w:b w:val="1"/>
          <w:color w:val="000000"/>
          <w:highlight w:val="white"/>
          <w:rtl w:val="0"/>
        </w:rPr>
        <w:t xml:space="preserve">Параметры поставщиков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br w:type="textWrapping"/>
      </w:r>
      <w:hyperlink r:id="rId79">
        <w:r w:rsidDel="00000000" w:rsidR="00000000" w:rsidRPr="00000000">
          <w:rPr>
            <w:b w:val="0"/>
            <w:color w:val="0000ff"/>
            <w:highlight w:val="white"/>
            <w:u w:val="single"/>
            <w:rtl w:val="0"/>
          </w:rPr>
          <w:t xml:space="preserve">Реестр поставщиков услуг Самолет Плюс</w:t>
        </w:r>
      </w:hyperlink>
      <w:hyperlink r:id="rId80">
        <w:r w:rsidDel="00000000" w:rsidR="00000000" w:rsidRPr="00000000">
          <w:rPr>
            <w:color w:val="0000ff"/>
            <w:highlight w:val="white"/>
            <w:u w:val="single"/>
            <w:rtl w:val="0"/>
          </w:rPr>
          <w:br w:type="textWrapping"/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Содержание: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1.Отрасль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2.Время работы поставщика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3.Сайт компании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4.Контакты ответственного лица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5.Ваше условие вознаграждения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6.Уникальные условия для ваших клиентов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7.Сроки выплаты КВ (комиссионного вознаграждения)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8.Формат передачи заявки поставщику услуги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9.Ссылки на обучения по каждой компании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10.Ссылка на телеграмм чат поддержки поставщика услуги</w:t>
      </w:r>
    </w:p>
    <w:p w:rsidR="00000000" w:rsidDel="00000000" w:rsidP="00000000" w:rsidRDefault="00000000" w:rsidRPr="00000000" w14:paraId="0000017C">
      <w:pPr>
        <w:spacing w:line="24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Отслеживание подключений в вашем населенном пункте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 </w:t>
      </w:r>
      <w:hyperlink r:id="rId8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RoadMap подключения услуг 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— позволит вам отследить какие услуги будут подключены в вашем населенном пункте в ближайшее время. Если у вас есть рекомендации по локальным контрагентам, Вы можете направлять ссылку </w:t>
      </w:r>
      <w:hyperlink r:id="rId8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Самолет Плюс 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поставщику услуги и наша команда свяжется с ними.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Полезные ссылки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hyperlink r:id="rId8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Канал новостей по бытовым услугам</w:t>
          <w:br w:type="textWrapping"/>
        </w:r>
      </w:hyperlink>
      <w:hyperlink r:id="rId8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Маркетинговые материалы </w:t>
          <w:br w:type="textWrapping"/>
        </w:r>
      </w:hyperlink>
      <w:hyperlink r:id="rId8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Самолет Плюс CRM кросс-продаж</w:t>
          <w:br w:type="textWrapping"/>
          <w:br w:type="textWrapping"/>
        </w:r>
      </w:hyperlink>
      <w:r w:rsidDel="00000000" w:rsidR="00000000" w:rsidRPr="00000000">
        <w:rPr>
          <w:b w:val="0"/>
          <w:color w:val="000000"/>
          <w:highlight w:val="white"/>
          <w:rtl w:val="0"/>
        </w:rPr>
        <w:t xml:space="preserve">Кураторы по Бытовым сервисам от УК: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— Руководитель: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Даянова Гузель </w:t>
      </w:r>
      <w:hyperlink r:id="rId8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8-937-998-87-65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; </w:t>
      </w:r>
      <w:hyperlink r:id="rId8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g.dayanova@samoletplus.ru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Telegram: </w:t>
      </w:r>
      <w:r w:rsidDel="00000000" w:rsidR="00000000" w:rsidRPr="00000000">
        <w:rPr>
          <w:rtl w:val="0"/>
        </w:rPr>
        <w:t xml:space="preserve">@GuzelDayanova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Руководители направлений: 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— Ремонт и дизайн: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Ломкова Анастасия </w:t>
      </w:r>
      <w:hyperlink r:id="rId8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8-906-372-28-55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; </w:t>
      </w:r>
      <w:hyperlink r:id="rId89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a.lomkova@samoletplus.ru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— Мебель: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Мухамедьянов Евгений </w:t>
      </w:r>
      <w:hyperlink r:id="rId9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8-937-344-97-31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; </w:t>
      </w:r>
      <w:hyperlink r:id="rId9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e.mukhamedyanov@samoletplus.ru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Telegram: </w:t>
      </w:r>
      <w:r w:rsidDel="00000000" w:rsidR="00000000" w:rsidRPr="00000000">
        <w:rPr>
          <w:rtl w:val="0"/>
        </w:rPr>
        <w:t xml:space="preserve">@Evgeniy_Mukhamedyanov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— Подбор поставщиков услуг: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Нурлыгаянов Арслан </w:t>
      </w:r>
      <w:hyperlink r:id="rId9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8-937-310-33-48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; </w:t>
      </w:r>
      <w:hyperlink r:id="rId9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a.nurlyganov@samoletplus.ru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Telegram: </w:t>
      </w:r>
      <w:r w:rsidDel="00000000" w:rsidR="00000000" w:rsidRPr="00000000">
        <w:rPr>
          <w:rtl w:val="0"/>
        </w:rPr>
        <w:t xml:space="preserve">@Arslan_nurlygaianov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— Координатор: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Гатауллина Эмилия, </w:t>
      </w:r>
      <w:hyperlink r:id="rId9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8-986-960-77-26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; </w:t>
      </w:r>
      <w:hyperlink r:id="rId9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e.gataullina@samoletplus.ru</w:t>
        </w:r>
      </w:hyperlink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Telegram: </w:t>
      </w:r>
      <w:r w:rsidDel="00000000" w:rsidR="00000000" w:rsidRPr="00000000">
        <w:rPr>
          <w:rtl w:val="0"/>
        </w:rPr>
        <w:t xml:space="preserve">@emiliya008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spacing w:after="0" w:before="0" w:line="240" w:lineRule="auto"/>
        <w:rPr>
          <w:b w:val="1"/>
        </w:rPr>
      </w:pPr>
      <w:r w:rsidDel="00000000" w:rsidR="00000000" w:rsidRPr="00000000">
        <w:rPr>
          <w:color w:val="000000"/>
          <w:highlight w:val="white"/>
        </w:rPr>
        <w:drawing>
          <wp:inline distB="0" distT="0" distL="0" distR="0">
            <wp:extent cx="8890" cy="8890"/>
            <wp:effectExtent b="0" l="0" r="0" t="0"/>
            <wp:docPr descr="🔥" id="12" name="image2.png"/>
            <a:graphic>
              <a:graphicData uri="http://schemas.openxmlformats.org/drawingml/2006/picture">
                <pic:pic>
                  <pic:nvPicPr>
                    <pic:cNvPr descr="🔥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highlight w:val="white"/>
        </w:rPr>
        <mc:AlternateContent>
          <mc:Choice Requires="wps">
            <w:drawing>
              <wp:inline distB="0" distT="0" distL="0" distR="0">
                <wp:extent cx="301625" cy="3016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1625" cy="301625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6. Дорожная карта по Фабрике улучшений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0"/>
          <w:color w:val="000000"/>
          <w:highlight w:val="white"/>
        </w:rPr>
      </w:pPr>
      <w:hyperlink r:id="rId9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Вход в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9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показам по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агента </w:t>
      </w:r>
      <w:r w:rsidDel="00000000" w:rsidR="00000000" w:rsidRPr="00000000">
        <w:rPr>
          <w:color w:val="000000"/>
          <w:rtl w:val="0"/>
        </w:rPr>
        <w:br w:type="textWrapping"/>
      </w:r>
      <w:hyperlink r:id="rId9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CRM агента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CRM</w:t>
      </w:r>
      <w:r w:rsidDel="00000000" w:rsidR="00000000" w:rsidRPr="00000000">
        <w:rPr>
          <w:color w:val="000000"/>
          <w:highlight w:val="white"/>
          <w:rtl w:val="0"/>
        </w:rPr>
        <w:t xml:space="preserve"> кросс-продавца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Необходимо включить специалиста кросс продаж в CRM кросс продаж . Доступ в CRM открывает руководитель точки у себя в кабинете партнёра, он должен завести кросс специалиста как сотрудника </w:t>
      </w:r>
      <w:r w:rsidDel="00000000" w:rsidR="00000000" w:rsidRPr="00000000">
        <w:rPr>
          <w:color w:val="000000"/>
          <w:rtl w:val="0"/>
        </w:rPr>
        <w:br w:type="textWrapping"/>
      </w:r>
      <w:hyperlink r:id="rId99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Вход в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0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по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color w:val="000000"/>
          <w:highlight w:val="white"/>
        </w:rPr>
        <w:drawing>
          <wp:inline distB="0" distT="0" distL="0" distR="0">
            <wp:extent cx="8890" cy="8890"/>
            <wp:effectExtent b="0" l="0" r="0" t="0"/>
            <wp:docPr descr="2️⃣" id="13" name="image2.png"/>
            <a:graphic>
              <a:graphicData uri="http://schemas.openxmlformats.org/drawingml/2006/picture">
                <pic:pic>
                  <pic:nvPicPr>
                    <pic:cNvPr descr="2️⃣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b w:val="0"/>
          <w:color w:val="000000"/>
          <w:highlight w:val="white"/>
          <w:rtl w:val="0"/>
        </w:rPr>
        <w:t xml:space="preserve"> Города пилоты и чаты для координации 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RUN 1 (лидер</w:t>
      </w:r>
      <w:r w:rsidDel="00000000" w:rsidR="00000000" w:rsidRPr="00000000">
        <w:rPr>
          <w:color w:val="000000"/>
          <w:highlight w:val="white"/>
          <w:rtl w:val="0"/>
        </w:rPr>
        <w:t xml:space="preserve"> Исянгулов Рустам)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Ссылка на чат у вашего регионального куратора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Уфа Ульяновск Подольск Стерлитамак Калуга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Владимир Пермь+Краснокамск Омск Астрахань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Хабаровск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RUN 2 </w:t>
      </w:r>
      <w:r w:rsidDel="00000000" w:rsidR="00000000" w:rsidRPr="00000000">
        <w:rPr>
          <w:color w:val="000000"/>
          <w:highlight w:val="white"/>
          <w:rtl w:val="0"/>
        </w:rPr>
        <w:t xml:space="preserve"> (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лидер Карпова</w:t>
      </w:r>
      <w:r w:rsidDel="00000000" w:rsidR="00000000" w:rsidRPr="00000000">
        <w:rPr>
          <w:color w:val="000000"/>
          <w:highlight w:val="white"/>
          <w:rtl w:val="0"/>
        </w:rPr>
        <w:t xml:space="preserve"> Анна)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Ссылка на чат у вашего регионального куратора 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Москва СПБ Ижевск Кострома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hyperlink r:id="rId10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Чат оператора улучшений ( Rerooms)</w:t>
          <w:br w:type="textWrapping"/>
          <w:t xml:space="preserve">Вопросы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только по конкретным заказам 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Чат для всех городов по фабрики улучшений ( по продукту)</w:t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тема "Фабрика улучшений"</w:t>
      </w:r>
      <w:r w:rsidDel="00000000" w:rsidR="00000000" w:rsidRPr="00000000">
        <w:rPr>
          <w:color w:val="000000"/>
          <w:rtl w:val="0"/>
        </w:rPr>
        <w:br w:type="textWrapping"/>
      </w:r>
      <w:hyperlink r:id="rId10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https://t.me/+P67nFpVELPUzZGFi</w:t>
        </w:r>
      </w:hyperlink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90" cy="8890"/>
            <wp:effectExtent b="0" l="0" r="0" t="0"/>
            <wp:docPr descr="3️⃣" id="14" name="image2.png"/>
            <a:graphic>
              <a:graphicData uri="http://schemas.openxmlformats.org/drawingml/2006/picture">
                <pic:pic>
                  <pic:nvPicPr>
                    <pic:cNvPr descr="3️⃣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Обучение</w:t>
      </w:r>
      <w:r w:rsidDel="00000000" w:rsidR="00000000" w:rsidRPr="00000000">
        <w:rPr>
          <w:color w:val="000000"/>
          <w:highlight w:val="white"/>
          <w:rtl w:val="0"/>
        </w:rPr>
        <w:t xml:space="preserve"> по улучшениям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RUN 1 -Еженедельно в пн в 12 мск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RUN 2 - Обучение публикуется в чате </w:t>
      </w:r>
      <w:r w:rsidDel="00000000" w:rsidR="00000000" w:rsidRPr="00000000">
        <w:rPr>
          <w:color w:val="000000"/>
          <w:rtl w:val="0"/>
        </w:rPr>
        <w:br w:type="textWrapping"/>
      </w:r>
      <w:hyperlink r:id="rId10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Обучение- Схема взаимодействия с оператором улучшений (Rerooms)</w:t>
          <w:br w:type="textWrapping"/>
        </w:r>
      </w:hyperlink>
      <w:hyperlink r:id="rId10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по этапу оформления улучшений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90" cy="8890"/>
            <wp:effectExtent b="0" l="0" r="0" t="0"/>
            <wp:docPr descr="4️⃣" id="15" name="image2.png"/>
            <a:graphic>
              <a:graphicData uri="http://schemas.openxmlformats.org/drawingml/2006/picture">
                <pic:pic>
                  <pic:nvPicPr>
                    <pic:cNvPr descr="4️⃣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Маркетинговые материалы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hyperlink r:id="rId10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Лендинг по улучшениям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0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Каталог улучшений </w:t>
          <w:br w:type="textWrapping"/>
        </w:r>
      </w:hyperlink>
      <w:hyperlink r:id="rId10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Ремонт в новостройках</w:t>
          <w:br w:type="textWrapping"/>
        </w:r>
      </w:hyperlink>
      <w:hyperlink r:id="rId10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Маркетплейс товаров </w:t>
          <w:br w:type="textWrapping"/>
        </w:r>
      </w:hyperlink>
      <w:hyperlink r:id="rId109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Калькулятор ипотечный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10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Калькулятор ремонта и примеры смет </w:t>
          <w:br w:type="textWrapping"/>
        </w:r>
      </w:hyperlink>
      <w:hyperlink r:id="rId111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Примеры дизайн проектов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12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Примеры ремонтных работ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1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Примеры улучшений с расчетами с мотивацией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1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Правила подачи объявлений с улучшениями на рекламные площадки </w:t>
          <w:br w:type="textWrapping"/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90" cy="8890"/>
            <wp:effectExtent b="0" l="0" r="0" t="0"/>
            <wp:docPr descr="5️⃣" id="16" name="image2.png"/>
            <a:graphic>
              <a:graphicData uri="http://schemas.openxmlformats.org/drawingml/2006/picture">
                <pic:pic>
                  <pic:nvPicPr>
                    <pic:cNvPr descr="5️⃣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 </w:t>
      </w:r>
      <w:hyperlink r:id="rId115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RoadMap 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=о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тслеживание подключений оператора улучшений Rerooms в вашем населенном пункте 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8890" cy="8890"/>
            <wp:effectExtent b="0" l="0" r="0" t="0"/>
            <wp:docPr descr="6️⃣" id="17" name="image2.png"/>
            <a:graphic>
              <a:graphicData uri="http://schemas.openxmlformats.org/drawingml/2006/picture">
                <pic:pic>
                  <pic:nvPicPr>
                    <pic:cNvPr descr="6️⃣"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Quattrocento Sans" w:cs="Quattrocento Sans" w:eastAsia="Quattrocento Sans" w:hAnsi="Quattrocento Sans"/>
          <w:color w:val="0000ff"/>
          <w:u w:val="single"/>
          <w:shd w:fill="eeffde" w:val="clear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Сервис- цифровой кросс менеджер по бытовым услугам и улучшениям 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Лапина Вероника 8 905 006 9862</w:t>
      </w:r>
      <w:r w:rsidDel="00000000" w:rsidR="00000000" w:rsidRPr="00000000">
        <w:rPr>
          <w:color w:val="000000"/>
          <w:rtl w:val="0"/>
        </w:rPr>
        <w:br w:type="textWrapping"/>
      </w:r>
      <w:hyperlink r:id="rId116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Форма передачи заявки </w:t>
          <w:br w:type="textWrapping"/>
        </w:r>
      </w:hyperlink>
      <w:hyperlink r:id="rId117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Таблица с результатами </w:t>
          <w:br w:type="textWrapping"/>
          <w:br w:type="textWrapping"/>
        </w:r>
      </w:hyperlink>
      <w:hyperlink r:id="rId118">
        <w:r w:rsidDel="00000000" w:rsidR="00000000" w:rsidRPr="00000000">
          <w:rPr>
            <w:rFonts w:ascii="Quattrocento Sans" w:cs="Quattrocento Sans" w:eastAsia="Quattrocento Sans" w:hAnsi="Quattrocento Sans"/>
            <w:b w:val="0"/>
            <w:color w:val="0000ff"/>
            <w:u w:val="single"/>
            <w:shd w:fill="eeffde" w:val="clear"/>
            <w:rtl w:val="0"/>
          </w:rPr>
          <w:t xml:space="preserve">Записи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hd w:fill="eeffde" w:val="clear"/>
          <w:rtl w:val="0"/>
        </w:rPr>
        <w:t xml:space="preserve"> и презентации с обучений по улучшениям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br w:type="textWrapping"/>
        <w:t xml:space="preserve">1. Запись обучения по теме </w:t>
      </w:r>
      <w:hyperlink r:id="rId11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«Улучшения. CRM агента. CRM кросс-продаж. Мобильное приложение»</w:t>
          <w:br w:type="textWrapping"/>
          <w:t xml:space="preserve">Презентация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обучения </w:t>
      </w:r>
      <w:hyperlink r:id="rId12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«Улучшения. CRM агента. CRM кросс-продаж. Мобильное приложение»</w:t>
          <w:br w:type="textWrapping"/>
          <w:br w:type="textWrapping"/>
          <w:t xml:space="preserve">2.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 Запись обучения по </w:t>
      </w:r>
      <w:hyperlink r:id="rId12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теме «Работа с продавцом и покупателем»</w:t>
          <w:br w:type="textWrapping"/>
          <w:t xml:space="preserve">Презентация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обучения </w:t>
      </w:r>
      <w:hyperlink r:id="rId12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«Работа с продавцом и покупателем»</w:t>
          <w:br w:type="textWrapping"/>
          <w:br w:type="textWrapping"/>
          <w:t xml:space="preserve">3.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 Запись обучения по </w:t>
      </w:r>
      <w:hyperlink r:id="rId12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теме </w:t>
        </w:r>
      </w:hyperlink>
      <w:hyperlink r:id="rId12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«Финансовые программы улучшений»</w:t>
          <w:br w:type="textWrapping"/>
          <w:t xml:space="preserve">Презентация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обучения </w:t>
      </w:r>
      <w:hyperlink r:id="rId12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«Финансовые программы улучшений»</w:t>
          <w:br w:type="textWrapping"/>
          <w:br w:type="textWrapping"/>
          <w:t xml:space="preserve">4.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Запись обучения по теме </w:t>
      </w:r>
      <w:hyperlink r:id="rId12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«Улучшения.Результуты Сети. Маркетинг. План развития и ошибки при работе»</w:t>
          <w:br w:type="textWrapping"/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Презентация обучения</w:t>
      </w:r>
      <w:hyperlink r:id="rId12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 «Улучшения.Результуты Сети. Маркетинг. План развития и ошибки при работе»</w:t>
          <w:br w:type="textWrapping"/>
          <w:br w:type="textWrapping"/>
          <w:t xml:space="preserve">5.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</w:t>
      </w:r>
      <w:hyperlink r:id="rId12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Запись обучения от компании ReRooms </w:t>
          <w:br w:type="textWrapping"/>
        </w:r>
      </w:hyperlink>
      <w:hyperlink r:id="rId12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Презентация обучения компании ReRooms</w:t>
          <w:br w:type="textWrapping"/>
          <w:br w:type="textWrapping"/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Дополнительные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hd w:fill="eeffde" w:val="clear"/>
          <w:rtl w:val="0"/>
        </w:rPr>
        <w:t xml:space="preserve">материалы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br w:type="textWrapping"/>
        <w:t xml:space="preserve">1. </w:t>
      </w:r>
      <w:hyperlink r:id="rId13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Чек-лист улучшения объектов</w:t>
          <w:br w:type="textWrapping"/>
          <w:t xml:space="preserve">2.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</w:t>
      </w:r>
      <w:hyperlink r:id="rId13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Скрипт по работе с продавцом «7П»</w:t>
          <w:br w:type="textWrapping"/>
          <w:t xml:space="preserve">3.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</w:t>
      </w:r>
      <w:hyperlink r:id="rId13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Скрипт по работе с покупателем «Входящий звонок»</w:t>
          <w:br w:type="textWrapping"/>
          <w:t xml:space="preserve">4.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 </w:t>
      </w:r>
      <w:hyperlink r:id="rId13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u w:val="single"/>
            <w:shd w:fill="eeffde" w:val="clear"/>
            <w:rtl w:val="0"/>
          </w:rPr>
          <w:t xml:space="preserve">Скрипт по работе с покупателем «Показ. Презентация улучшения»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Quattrocento Sans" w:cs="Quattrocento Sans" w:eastAsia="Quattrocento Sans" w:hAnsi="Quattrocento Sans"/>
          <w:color w:val="0000ff"/>
          <w:u w:val="single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Quattrocento Sans" w:cs="Quattrocento Sans" w:eastAsia="Quattrocento Sans" w:hAnsi="Quattrocento Sans"/>
          <w:color w:val="0000ff"/>
          <w:u w:val="single"/>
          <w:shd w:fill="eeffd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Кураторы по Фабрике улучшений от УК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br w:type="textWrapping"/>
        <w:t xml:space="preserve">— Руководитель RUN1 :</w:t>
        <w:br w:type="textWrapping"/>
        <w:t xml:space="preserve">Исянгулов Рустам 8-917 776- 92-36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Telegram: </w:t>
      </w:r>
      <w:hyperlink r:id="rId13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https://t.me/Isyangulov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— Руководитель RUN2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Карпова Анна 8-960-532-65 -45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Telegram: </w:t>
      </w:r>
      <w:hyperlink r:id="rId13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https://t.me/AnnAKapnova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— Фабрика улучшений ( услуги ремонта/мебель/техника): </w:t>
        <w:br w:type="textWrapping"/>
        <w:t xml:space="preserve">Даянова Гузель </w:t>
      </w:r>
      <w:hyperlink r:id="rId13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8-937-998-87-65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Telegram: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@GuzelDayanova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— Юридическое сопровождение: </w:t>
        <w:br w:type="textWrapping"/>
        <w:t xml:space="preserve">Гафиатуллин Тимур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@TIMURGAFIYATULLIN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8-917- 485-05-25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— Финансовые программы : </w:t>
        <w:br w:type="textWrapping"/>
        <w:t xml:space="preserve">Кагирова Альбина </w:t>
      </w:r>
      <w:hyperlink r:id="rId13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https://t.me/Albina_Fagimovna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8-937-482 -08-02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13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highlight w:val="white"/>
            <w:u w:val="single"/>
            <w:vertAlign w:val="baseline"/>
            <w:rtl w:val="0"/>
          </w:rPr>
          <w:t xml:space="preserve">Яндекс.Диск</w:t>
          <w:br w:type="textWrapping"/>
          <w:t xml:space="preserve">Записб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обучения как работать в CRM агента с показами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numPr>
          <w:ilvl w:val="0"/>
          <w:numId w:val="7"/>
        </w:num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7. СРМ Кросс-продаж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Доступ в CRM для менеджера кросс продаж открывает руководитель офиса Самолет Плюс у себя в кабинете партнёра – путем добавления сотрудника. Для самого руководителя доступ в CRM уже автоматически представлен.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Доступ в CRM происходит по номеру своего телефона.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Вход в СРМ Кросс-продаж - </w:t>
      </w:r>
      <w:hyperlink r:id="rId139">
        <w:r w:rsidDel="00000000" w:rsidR="00000000" w:rsidRPr="00000000">
          <w:rPr>
            <w:color w:val="0000ff"/>
            <w:u w:val="single"/>
            <w:rtl w:val="0"/>
          </w:rPr>
          <w:t xml:space="preserve">https://sale.samoletplus.ru/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Инструкция по работе в СРМ Кросс-продаж: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hyperlink r:id="rId140">
        <w:r w:rsidDel="00000000" w:rsidR="00000000" w:rsidRPr="00000000">
          <w:rPr>
            <w:color w:val="0000ff"/>
            <w:u w:val="single"/>
            <w:rtl w:val="0"/>
          </w:rPr>
          <w:t xml:space="preserve">https://docs.google.com/presentation/d/e/2PACX-1vSAlg1y9yRb-qF39j2bdDLbZuRgDPvWY0Yck3LnEuAyf6IPL5PMh79cIPDdwUA0x4isidlG78ZlIGtj/pub?slide=id.p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Все заявки необходимо сопровождать обязательными комментариями согласно </w:t>
      </w:r>
      <w:hyperlink r:id="rId141">
        <w:r w:rsidDel="00000000" w:rsidR="00000000" w:rsidRPr="00000000">
          <w:rPr>
            <w:rtl w:val="0"/>
          </w:rPr>
          <w:t xml:space="preserve">правил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spacing w:line="240" w:lineRule="auto"/>
        <w:rPr/>
      </w:pPr>
      <w:hyperlink r:id="rId142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https://docs.google.com/spreadsheets/d/15IHMEAlCiCDiRnYfATcE4g-Jgk8ZMnTar2dFeHhfmSM/edit#gid=0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8.СРМ Самолет Плюс Агент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hyperlink r:id="rId143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Вход в CRM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hyperlink r:id="rId144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Обучение CRM агента</w:t>
        </w:r>
      </w:hyperlink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9.Потоковое обучение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Quattrocento Sans" w:cs="Quattrocento Sans" w:eastAsia="Quattrocento Sans" w:hAnsi="Quattrocento Sans"/>
          <w:color w:val="000000"/>
          <w:shd w:fill="eeffde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hd w:fill="eeffde" w:val="clear"/>
          <w:rtl w:val="0"/>
        </w:rPr>
        <w:t xml:space="preserve">Все записи потоковых обучений, презентации, тесты в собраны одном файле по ссылке: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color w:val="0000ff"/>
          <w:u w:val="single"/>
        </w:rPr>
      </w:pPr>
      <w:hyperlink r:id="rId145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https://docs.google.com/spreadsheets/d/1otENF_g7832WlbOuci-3fmj1E3kriPs2RMJxrJ2EkQA/edit#gid=0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9.Чаты телеграмм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Общие каналы: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4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https://t.me/samolet_plus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Плюс - канал для клиентов В2С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4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https://t.me/samolet_plus_business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Плюс Business- канал для партнеров В2В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собственника: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48">
        <w:r w:rsidDel="00000000" w:rsidR="00000000" w:rsidRPr="00000000">
          <w:rPr>
            <w:color w:val="0000ff"/>
            <w:u w:val="single"/>
            <w:rtl w:val="0"/>
          </w:rPr>
          <w:t xml:space="preserve">https://t.me/+-HZu5xDnpKthYzQy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Маркетинг ТП– все вопросы по брендированию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4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https://t.me/+Za0eGx4y8lIzOTQy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Плюс Info – обучение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https://t.me/+N_37QIEtwk5lMTNi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РНП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https://t.me/+f0h6Kz2qmv9iZDky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Движ – чат директоров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https://t.me/+k65YQdB49L03MTAy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Потоковое обучение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агентов: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https://t.me/samoletagent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Агент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https://t.me/+3r9INmpAnu5iNWQy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Инструменты продаж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https://t.me/+5xIYIxBWSuU0YTdi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ДомКлик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@info_gksmltplus_bot Агент в Плюсе 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кросс-менеджеров: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https://t.me/+3zuOhSGN4qVlYzNi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Кросс продажи Самолет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https://t.me/+Oc72wmaEbyJhODBi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CRM кросс-продаж — IT support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Бытовые услуги: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https://t.me/+h_E6pCBpJ2s2OGFi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Чат по банкротству Афонин и Партнёры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5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https://t.me/+P6N8TOfQaTAwNjEy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Вопросы Самолет к М2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https://t.me/+8SPlKr2h8sUxN2Qy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Ростелеком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https://t.me/+bpJEABLx4iM2N2Uy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Таттелеком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https://t.me/+QhjiwbV11ONlYWMy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https://t.me/+aDa4MeK1DqA5MGQy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FIX ремонт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https://t.me/+crh1ImoXk44xNWFi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Титан Ремонт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https://t.me/+KBVd1jTb1Uk1MjFi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Квартирный вопрос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https://t.me/+s7sjJ-RHL4U2M2Uy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Диван 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https://t.me/+USqgiU1H3Uo1OTk6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БестМебельШоп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https://t.me/+alwkNXUZ1yUwMTM6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Авантаж Мебель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6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https://t.me/+EIz7xRDkUO1lM2Fi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Лав Мебель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https://t.me/+nH6-wfbzcC9mZDli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Эксперт Клининг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https://t.me/+_xA4rzu_UVw3OTFi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Слетать.ру&amp;Самолет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https://t.me/+cLwQ_d7U25VhZmVi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Дом 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https://t.me/+S7QcUG28wPQ4ZTIy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Дельта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https://t.me/+lRCcp8CZKAgwOWQy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Феникс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https://t.me/+ONvcA6PH5WRlN2Iy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Знаем Как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https://t.me/+gAlVb6pbcA5kMjZi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Грузовичкоф$Самолет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Финансовые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https://t.me/+TNAO4W1bd7syODAy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Ипотека Самолет Плюс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https://t.me/+w66CWyfjjWBlZjky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Страховые сервисы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7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https://t.me/+q-dFUmFgPtEzNGUy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Новости Банков и страхования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https://t.me/+VEF7xb5xen40YmQy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Страховая платформа самолет полис онлайн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https://t.me/+jR9veCP5ZbsyNGQy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+Югория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https://chat.whatsapp.com/F16cA0nXfUQAFTc03FsIGV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Тинькофф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https://t.me/+xXP9M33HSRUxNTky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Энергогарант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https://t.me/+4NzSBVphMp80OGUy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Самолет плюс платформа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https://t.me/+IjYo7Y2rlyxmYzAy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Росгосстрах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https://t.me/+G73wZ8vdYFozMmYy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платформе oyster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https://t.me/+ZkHFn7CHRAQ3NDhi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Дом.РФ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∙ </w:t>
      </w:r>
      <w:hyperlink r:id="rId18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https://t.me/+IZY4HOTsxVk3YjVi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Домклик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spacing w:after="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10. Полезные 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6255"/>
        <w:tblGridChange w:id="0">
          <w:tblGrid>
            <w:gridCol w:w="451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Польза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Районы Москвы на карте</w:t>
              <w:br w:type="textWrapping"/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http://gorod-moskva.ru/rayon/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Поможет точно установить к какому району относится ваш дом для корректной выгрузки в рекламу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дома</w:t>
            </w:r>
          </w:p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http://tipdoma.ru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Поможет найти характеристики типовых домов, жилых комплексов и планировки квартир в Москве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дома по Московской области</w:t>
            </w:r>
          </w:p>
          <w:p w:rsidR="00000000" w:rsidDel="00000000" w:rsidP="00000000" w:rsidRDefault="00000000" w:rsidRPr="00000000" w14:paraId="000001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http://dom.mingkh.ru/moskovskaya-oblast/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Поможет найти характеристики типовых домов, жилых комплексов и планировки квартир в Московской области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http://www.kvmeter.ru/information/homes_series/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Поможет найти характеристики типовых домов, жилых комплексов и планировки квартир в Москве и 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https://www.reformagkh.ru/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Поможет найти различную информацию о домах в Москве и Московской области. Можно использовать для аргументации цены квартиры собственнику и покупателю.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https://realty.yandex.ru/archive/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История объявлений Яндекс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yssinica SIL"/>
  <w:font w:name="Liberation Sans"/>
  <w:font w:name="Quattrocento Sans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forms/d/e/1FAIpQLSefzWN9_PT5eN1o_PECKN5IDLqvk8GW3kqMiIFfK9XfihCXwg/viewform?usp=sf_lin" TargetMode="External"/><Relationship Id="rId190" Type="http://schemas.openxmlformats.org/officeDocument/2006/relationships/hyperlink" Target="http://tipdoma.ru" TargetMode="External"/><Relationship Id="rId42" Type="http://schemas.openxmlformats.org/officeDocument/2006/relationships/hyperlink" Target="https://disk.yandex.ru/d/FwBlu4GioRNzZA" TargetMode="External"/><Relationship Id="rId41" Type="http://schemas.openxmlformats.org/officeDocument/2006/relationships/hyperlink" Target="https://starting.bitrix24.ru/~qpzvt" TargetMode="External"/><Relationship Id="rId44" Type="http://schemas.openxmlformats.org/officeDocument/2006/relationships/hyperlink" Target="https://forms.gle/b9ZtFGLe2MKSSFdu5" TargetMode="External"/><Relationship Id="rId43" Type="http://schemas.openxmlformats.org/officeDocument/2006/relationships/hyperlink" Target="https://forms.gle/d2FJg3fB1nhhL4mk7" TargetMode="External"/><Relationship Id="rId46" Type="http://schemas.openxmlformats.org/officeDocument/2006/relationships/hyperlink" Target="http://&#1072;.repina@samoletplus.ru/" TargetMode="External"/><Relationship Id="rId45" Type="http://schemas.openxmlformats.org/officeDocument/2006/relationships/hyperlink" Target="tel:+79279207029" TargetMode="External"/><Relationship Id="rId191" Type="http://schemas.openxmlformats.org/officeDocument/2006/relationships/hyperlink" Target="http://dom.mingkh.ru/moskovskaya-oblast/" TargetMode="External"/><Relationship Id="rId107" Type="http://schemas.openxmlformats.org/officeDocument/2006/relationships/hyperlink" Target="https://disk.yandex.ru/i/i7n-ZuZyH-JOOw" TargetMode="External"/><Relationship Id="rId106" Type="http://schemas.openxmlformats.org/officeDocument/2006/relationships/hyperlink" Target="https://disk.yandex.ru/i/5oKhPCxubWqQag" TargetMode="External"/><Relationship Id="rId105" Type="http://schemas.openxmlformats.org/officeDocument/2006/relationships/hyperlink" Target="https://samoletplus.ru/msk-mo/improvements/?utm_source=telegram&amp;utm_medium=cpm&amp;utm_campaign=kontent_b2c_tehnoligiya_samoletplus_improvements_tech_search_general_text_25~mjnhywy5" TargetMode="External"/><Relationship Id="rId104" Type="http://schemas.openxmlformats.org/officeDocument/2006/relationships/hyperlink" Target="https://disk.yandex.ru/d/wmkrztiHeDyyYA" TargetMode="External"/><Relationship Id="rId109" Type="http://schemas.openxmlformats.org/officeDocument/2006/relationships/hyperlink" Target="https://disk.yandex.ru/d/O6dZIcQBB5ehgw" TargetMode="External"/><Relationship Id="rId108" Type="http://schemas.openxmlformats.org/officeDocument/2006/relationships/hyperlink" Target="https://store.samolet.ru/" TargetMode="External"/><Relationship Id="rId48" Type="http://schemas.openxmlformats.org/officeDocument/2006/relationships/hyperlink" Target="https://t.me/+w66CWyfjjWBlZjky" TargetMode="External"/><Relationship Id="rId187" Type="http://schemas.openxmlformats.org/officeDocument/2006/relationships/hyperlink" Target="https://t.me/+ZkHFn7CHRAQ3NDhi%20" TargetMode="External"/><Relationship Id="rId47" Type="http://schemas.openxmlformats.org/officeDocument/2006/relationships/hyperlink" Target="https://t.me/+TNAO4W1bd7syODAy" TargetMode="External"/><Relationship Id="rId186" Type="http://schemas.openxmlformats.org/officeDocument/2006/relationships/hyperlink" Target="https://t.me/+G73wZ8vdYFozMmYy%20" TargetMode="External"/><Relationship Id="rId185" Type="http://schemas.openxmlformats.org/officeDocument/2006/relationships/hyperlink" Target="https://t.me/+IjYo7Y2rlyxmYzAy%20" TargetMode="External"/><Relationship Id="rId49" Type="http://schemas.openxmlformats.org/officeDocument/2006/relationships/hyperlink" Target="https://t.me/+q-dFUmFgPtEzNGUy" TargetMode="External"/><Relationship Id="rId184" Type="http://schemas.openxmlformats.org/officeDocument/2006/relationships/hyperlink" Target="https://t.me/+4NzSBVphMp80OGUy%20" TargetMode="External"/><Relationship Id="rId103" Type="http://schemas.openxmlformats.org/officeDocument/2006/relationships/hyperlink" Target="https://disk.yandex.ru/d/HVFXPTlBsOdAzw" TargetMode="External"/><Relationship Id="rId102" Type="http://schemas.openxmlformats.org/officeDocument/2006/relationships/hyperlink" Target="https://t.me/+P67nFpVELPUzZGFi" TargetMode="External"/><Relationship Id="rId101" Type="http://schemas.openxmlformats.org/officeDocument/2006/relationships/hyperlink" Target="https://t.me/+5sg_InEjKesxMzEy" TargetMode="External"/><Relationship Id="rId189" Type="http://schemas.openxmlformats.org/officeDocument/2006/relationships/hyperlink" Target="http://gorod-moskva.ru/rayon/" TargetMode="External"/><Relationship Id="rId100" Type="http://schemas.openxmlformats.org/officeDocument/2006/relationships/hyperlink" Target="https://telegra.ph/CRM-Kross-prodazh-12-05" TargetMode="External"/><Relationship Id="rId188" Type="http://schemas.openxmlformats.org/officeDocument/2006/relationships/hyperlink" Target="https://t.me/+IZY4HOTsxVk3YjVi%20" TargetMode="External"/><Relationship Id="rId31" Type="http://schemas.openxmlformats.org/officeDocument/2006/relationships/hyperlink" Target="mailto:corp@mangazeya.ru" TargetMode="External"/><Relationship Id="rId30" Type="http://schemas.openxmlformats.org/officeDocument/2006/relationships/hyperlink" Target="mailto:cc@mangazeya.ru" TargetMode="External"/><Relationship Id="rId33" Type="http://schemas.openxmlformats.org/officeDocument/2006/relationships/hyperlink" Target="https://t.me/+q_UKGTk2wixmZjdi" TargetMode="External"/><Relationship Id="rId183" Type="http://schemas.openxmlformats.org/officeDocument/2006/relationships/hyperlink" Target="https://t.me/+xXP9M33HSRUxNTky%20" TargetMode="External"/><Relationship Id="rId32" Type="http://schemas.openxmlformats.org/officeDocument/2006/relationships/hyperlink" Target="https://primaryrealestate.samoletplus.ru/" TargetMode="External"/><Relationship Id="rId182" Type="http://schemas.openxmlformats.org/officeDocument/2006/relationships/hyperlink" Target="https://chat.whatsapp.com/F16cA0nXfUQAFTc03FsIGV%20" TargetMode="External"/><Relationship Id="rId35" Type="http://schemas.openxmlformats.org/officeDocument/2006/relationships/hyperlink" Target="https://t.me/+e1KTyt2bbz1kYWQy" TargetMode="External"/><Relationship Id="rId181" Type="http://schemas.openxmlformats.org/officeDocument/2006/relationships/hyperlink" Target="https://t.me/+jR9veCP5ZbsyNGQy%20" TargetMode="External"/><Relationship Id="rId34" Type="http://schemas.openxmlformats.org/officeDocument/2006/relationships/hyperlink" Target="https://t.me/FlashSaleSMLT" TargetMode="External"/><Relationship Id="rId180" Type="http://schemas.openxmlformats.org/officeDocument/2006/relationships/hyperlink" Target="https://t.me/+VEF7xb5xen40YmQy%20" TargetMode="External"/><Relationship Id="rId37" Type="http://schemas.openxmlformats.org/officeDocument/2006/relationships/hyperlink" Target="https://t.me/info_gksmltplus_bot" TargetMode="External"/><Relationship Id="rId176" Type="http://schemas.openxmlformats.org/officeDocument/2006/relationships/hyperlink" Target="https://t.me/+gAlVb6pbcA5kMjZi%20" TargetMode="External"/><Relationship Id="rId36" Type="http://schemas.openxmlformats.org/officeDocument/2006/relationships/hyperlink" Target="https://t.me/+UNHDxSEZIHhjOWQy" TargetMode="External"/><Relationship Id="rId175" Type="http://schemas.openxmlformats.org/officeDocument/2006/relationships/hyperlink" Target="https://t.me/+ONvcA6PH5WRlN2Iy%20" TargetMode="External"/><Relationship Id="rId39" Type="http://schemas.openxmlformats.org/officeDocument/2006/relationships/hyperlink" Target="https://docs.google.com/spreadsheets/d/1TlsTZrCGiB_JAj_sy5qdOo-Ge1hY6oLiX_q_P_TewUw/edit#gid=0" TargetMode="External"/><Relationship Id="rId174" Type="http://schemas.openxmlformats.org/officeDocument/2006/relationships/hyperlink" Target="https://t.me/+lRCcp8CZKAgwOWQy%20" TargetMode="External"/><Relationship Id="rId38" Type="http://schemas.openxmlformats.org/officeDocument/2006/relationships/hyperlink" Target="https://docs.google.com/forms/d/e/1FAIpQLSfJIrTk1oVVZ0I2XJwZ99UImE0t-ObHj8tPmvdJpqse9oOcQw/viewform?usp=sf_link" TargetMode="External"/><Relationship Id="rId173" Type="http://schemas.openxmlformats.org/officeDocument/2006/relationships/hyperlink" Target="https://t.me/+S7QcUG28wPQ4ZTIy%20" TargetMode="External"/><Relationship Id="rId179" Type="http://schemas.openxmlformats.org/officeDocument/2006/relationships/hyperlink" Target="https://t.me/+q-dFUmFgPtEzNGUy%20" TargetMode="External"/><Relationship Id="rId178" Type="http://schemas.openxmlformats.org/officeDocument/2006/relationships/hyperlink" Target="https://t.me/+w66CWyfjjWBlZjky%20" TargetMode="External"/><Relationship Id="rId177" Type="http://schemas.openxmlformats.org/officeDocument/2006/relationships/hyperlink" Target="https://t.me/+TNAO4W1bd7syODAy%20" TargetMode="External"/><Relationship Id="rId20" Type="http://schemas.openxmlformats.org/officeDocument/2006/relationships/hyperlink" Target="https://disk.yandex.ru/d/muqUAKzhtTuh2A" TargetMode="External"/><Relationship Id="rId22" Type="http://schemas.openxmlformats.org/officeDocument/2006/relationships/hyperlink" Target="mailto:ershov.oleg@rimarcom.ru" TargetMode="External"/><Relationship Id="rId21" Type="http://schemas.openxmlformats.org/officeDocument/2006/relationships/hyperlink" Target="mailto:ershov.oleg@rimarcom.ru" TargetMode="External"/><Relationship Id="rId24" Type="http://schemas.openxmlformats.org/officeDocument/2006/relationships/hyperlink" Target="https://vk.com/an_rimarcom" TargetMode="External"/><Relationship Id="rId23" Type="http://schemas.openxmlformats.org/officeDocument/2006/relationships/hyperlink" Target="https://rimarcom.ru/" TargetMode="External"/><Relationship Id="rId129" Type="http://schemas.openxmlformats.org/officeDocument/2006/relationships/hyperlink" Target="https://docs.yandex.ru/docs/view?url=ya-disk-public%3A%2F%2F%2B0V6eS%2BHwGwVICPpalX4fUQBQ%2BorM75vz5QPA%2Bf6jJISzTAs6%2BQJl81QGMpPFufMq%2FJ6bpmRyOJonT3VoXnDag%3D%3D%3A%2F%D0%9F%D1%80%D0%B5%D0%B7%D0%B5%D0%BD%D1%82%D0%B0%D1%86%D0%B8%D1%8F%20%20ReRooms%20%D0%BE%D1%82%2013.04%3B.pdf&amp;name=%D0%9F%D1%80%D0%B5%D0%B7%D0%B5%D0%BD%D1%82%D0%B0%D1%86%D0%B8%D1%8F%20%20ReRooms%20%D0%BE%D1%82%2013.04%3B.pdf&amp;nosw=1" TargetMode="External"/><Relationship Id="rId128" Type="http://schemas.openxmlformats.org/officeDocument/2006/relationships/hyperlink" Target="https://disk.yandex.ru/d/HVFXPTlBsOdAzw/%D0%9E%D0%B1%D1%83%D1%87%D0%B5%D0%BD%D0%B8%D0%B5%20%D0%BE%D1%82%2013.04.mp4" TargetMode="External"/><Relationship Id="rId127" Type="http://schemas.openxmlformats.org/officeDocument/2006/relationships/hyperlink" Target="https://disk.yandex.ru/i/8-c8TlG_Y7p-Kg" TargetMode="External"/><Relationship Id="rId126" Type="http://schemas.openxmlformats.org/officeDocument/2006/relationships/hyperlink" Target="https://disk.yandex.ru/i/0YwBgyguFijrfA" TargetMode="External"/><Relationship Id="rId26" Type="http://schemas.openxmlformats.org/officeDocument/2006/relationships/image" Target="media/image3.png"/><Relationship Id="rId121" Type="http://schemas.openxmlformats.org/officeDocument/2006/relationships/hyperlink" Target="https://disk.yandex.ru/i/TOg0zye7awy2Sghttps:/disk.yandex.ru/i/xOWenPOgiwOT4Q" TargetMode="External"/><Relationship Id="rId25" Type="http://schemas.openxmlformats.org/officeDocument/2006/relationships/hyperlink" Target="https://2gis.ru/moscow/search/%D1%8D%D1%82%D0%B0%D0%B6%D0%B8/branches/70000001006197756/firm/70000001025254168/tab/firms?queryState=center%2F37.550397%2C55.670454%2Fzoom%2F17" TargetMode="External"/><Relationship Id="rId120" Type="http://schemas.openxmlformats.org/officeDocument/2006/relationships/hyperlink" Target="https://disk.yandex.ru/i/BaixXLK1ikl2_w" TargetMode="External"/><Relationship Id="rId28" Type="http://schemas.openxmlformats.org/officeDocument/2006/relationships/hyperlink" Target="https://starting.bitrix24.ru/~qpzvt" TargetMode="External"/><Relationship Id="rId27" Type="http://schemas.openxmlformats.org/officeDocument/2006/relationships/hyperlink" Target="https://partners.samolet.ru/account/" TargetMode="External"/><Relationship Id="rId125" Type="http://schemas.openxmlformats.org/officeDocument/2006/relationships/hyperlink" Target="https://disk.yandex.ru/i/EjpOGJ3OtFhTQA" TargetMode="External"/><Relationship Id="rId29" Type="http://schemas.openxmlformats.org/officeDocument/2006/relationships/hyperlink" Target="https://partnerka.app/#/auth" TargetMode="External"/><Relationship Id="rId124" Type="http://schemas.openxmlformats.org/officeDocument/2006/relationships/hyperlink" Target="https://disk.yandex.ru/i/K60UpQrZ91dWYg" TargetMode="External"/><Relationship Id="rId123" Type="http://schemas.openxmlformats.org/officeDocument/2006/relationships/hyperlink" Target="https://disk.yandex.ru/i/TOg0zye7awy2Sg" TargetMode="External"/><Relationship Id="rId122" Type="http://schemas.openxmlformats.org/officeDocument/2006/relationships/hyperlink" Target="https://disk.yandex.ru/i/TOg0zye7awy2Sg" TargetMode="External"/><Relationship Id="rId95" Type="http://schemas.openxmlformats.org/officeDocument/2006/relationships/hyperlink" Target="mailto:e.gataullina@samoletplus.ru" TargetMode="External"/><Relationship Id="rId94" Type="http://schemas.openxmlformats.org/officeDocument/2006/relationships/hyperlink" Target="tel:8-986-960-77-26" TargetMode="External"/><Relationship Id="rId97" Type="http://schemas.openxmlformats.org/officeDocument/2006/relationships/hyperlink" Target="https://disk.yandex.ru/d/kd4L7ZNph3wxEg" TargetMode="External"/><Relationship Id="rId96" Type="http://schemas.openxmlformats.org/officeDocument/2006/relationships/hyperlink" Target="https://app.onperspektiva24.com/agent-crm/sign-in/login" TargetMode="External"/><Relationship Id="rId11" Type="http://schemas.openxmlformats.org/officeDocument/2006/relationships/hyperlink" Target="https://www.officemag.ru/catalog/goods/531424/" TargetMode="External"/><Relationship Id="rId99" Type="http://schemas.openxmlformats.org/officeDocument/2006/relationships/hyperlink" Target="http://sale.samoletplus.ru/" TargetMode="External"/><Relationship Id="rId10" Type="http://schemas.openxmlformats.org/officeDocument/2006/relationships/hyperlink" Target="https://www.komus.ru/katalog/mebel/mebel-dlya-personala/ofisnye-stoly/stoly-pismennye/c/343/f/1264=belyj/?from=bread&amp;q.priceValue.4.2=2849%2C00-10711%2C43" TargetMode="External"/><Relationship Id="rId98" Type="http://schemas.openxmlformats.org/officeDocument/2006/relationships/hyperlink" Target="https://agent-help.samoletplus.ru/" TargetMode="External"/><Relationship Id="rId13" Type="http://schemas.openxmlformats.org/officeDocument/2006/relationships/hyperlink" Target="https://www.officemag.ru/catalog/goods/531834/" TargetMode="External"/><Relationship Id="rId12" Type="http://schemas.openxmlformats.org/officeDocument/2006/relationships/hyperlink" Target="https://www.komus.ru/katalog/mebel/ofisnye-kresla-i-stulya/stulya-ofisnye/stul-ofisnyj-izo-chernyj-iskusstvennaya-kozha-metall-khromirovannyj-/p/566804/?from=block-301-9" TargetMode="External"/><Relationship Id="rId91" Type="http://schemas.openxmlformats.org/officeDocument/2006/relationships/hyperlink" Target="mailto:e.mukhamedyanov@samoletplus.ru" TargetMode="External"/><Relationship Id="rId90" Type="http://schemas.openxmlformats.org/officeDocument/2006/relationships/hyperlink" Target="tel:8-937-344-97-31" TargetMode="External"/><Relationship Id="rId93" Type="http://schemas.openxmlformats.org/officeDocument/2006/relationships/hyperlink" Target="mailto:a.nurlyganov@samoletplus.ru" TargetMode="External"/><Relationship Id="rId92" Type="http://schemas.openxmlformats.org/officeDocument/2006/relationships/hyperlink" Target="tel:8-937-310-33-48" TargetMode="External"/><Relationship Id="rId118" Type="http://schemas.openxmlformats.org/officeDocument/2006/relationships/hyperlink" Target="https://t.me/+EIjy48ClLpIxZDgy" TargetMode="External"/><Relationship Id="rId117" Type="http://schemas.openxmlformats.org/officeDocument/2006/relationships/hyperlink" Target="https://docs.google.com/spreadsheets/d/1shcBqEg-O3Y_5rUqG9BgCnywvzAoOGqth2o0g-_Zcdg/edit?usp=sharing" TargetMode="External"/><Relationship Id="rId116" Type="http://schemas.openxmlformats.org/officeDocument/2006/relationships/hyperlink" Target="https://docs.google.com/forms/d/1x1dZJlQheONXGa2ol13a3Ixb6IBrSH2WKb6pG6vrleU/edit" TargetMode="External"/><Relationship Id="rId115" Type="http://schemas.openxmlformats.org/officeDocument/2006/relationships/hyperlink" Target="https://docs.google.com/spreadsheets/d/1u9sXT-rg0UXe1-xF-6mIo9Z6GXm3Lu-YbUSXNSDYwy4/edit#gid=1331654532" TargetMode="External"/><Relationship Id="rId119" Type="http://schemas.openxmlformats.org/officeDocument/2006/relationships/hyperlink" Target="https://disk.yandex.ru/i/WwqePlMUftsz6g" TargetMode="External"/><Relationship Id="rId15" Type="http://schemas.openxmlformats.org/officeDocument/2006/relationships/hyperlink" Target="https://disk.yandex.ru/d/vKUXZCiL5HidpA" TargetMode="External"/><Relationship Id="rId110" Type="http://schemas.openxmlformats.org/officeDocument/2006/relationships/hyperlink" Target="https://disk.yandex.ru/d/m8tdJkAUMzjq5Q" TargetMode="External"/><Relationship Id="rId14" Type="http://schemas.openxmlformats.org/officeDocument/2006/relationships/hyperlink" Target="https://www.komus.ru/katalog/mebel/ofisnye-kresla-i-stulya/kresla-dlya-personala/kresla-kompyuternye/kresla-dlya-operatorov-standartnye/kreslo-ofisnoe-easy-chair-304-sinee-chernoe-setka-tkan-plastik-/p/329254/?from=block-301-10" TargetMode="External"/><Relationship Id="rId17" Type="http://schemas.openxmlformats.org/officeDocument/2006/relationships/hyperlink" Target="https://disk.yandex.ru/d/xSEACUvJfkAqNg" TargetMode="External"/><Relationship Id="rId16" Type="http://schemas.openxmlformats.org/officeDocument/2006/relationships/hyperlink" Target="https://disk.yandex.ru/d/tuRaHG6C0M4C9Q" TargetMode="External"/><Relationship Id="rId19" Type="http://schemas.openxmlformats.org/officeDocument/2006/relationships/hyperlink" Target="https://disk.yandex.ru/d/muqUAKzhtTuh2A" TargetMode="External"/><Relationship Id="rId114" Type="http://schemas.openxmlformats.org/officeDocument/2006/relationships/hyperlink" Target="https://disk.yandex.ru/i/rZKtaFc_0X4wLQ" TargetMode="External"/><Relationship Id="rId18" Type="http://schemas.openxmlformats.org/officeDocument/2006/relationships/hyperlink" Target="https://disk.yandex.ru/d/bMHyHumxt9gLKQ" TargetMode="External"/><Relationship Id="rId113" Type="http://schemas.openxmlformats.org/officeDocument/2006/relationships/hyperlink" Target="https://disk.yandex.ru/d/xlGIAep36INpWw" TargetMode="External"/><Relationship Id="rId112" Type="http://schemas.openxmlformats.org/officeDocument/2006/relationships/hyperlink" Target="https://disk.yandex.ru/d/CAnR3bvj15t4Pg" TargetMode="External"/><Relationship Id="rId111" Type="http://schemas.openxmlformats.org/officeDocument/2006/relationships/hyperlink" Target="https://disk.yandex.ru/d/T7V1SqoI2fFc9A" TargetMode="External"/><Relationship Id="rId84" Type="http://schemas.openxmlformats.org/officeDocument/2006/relationships/hyperlink" Target="https://disk.yandex.ru/d/yZlRQmqYWsXeqA" TargetMode="External"/><Relationship Id="rId83" Type="http://schemas.openxmlformats.org/officeDocument/2006/relationships/hyperlink" Target="https://t.me/+YfjZuxxCvtczZDEy" TargetMode="External"/><Relationship Id="rId86" Type="http://schemas.openxmlformats.org/officeDocument/2006/relationships/hyperlink" Target="tel:8-937-998-87-65" TargetMode="External"/><Relationship Id="rId85" Type="http://schemas.openxmlformats.org/officeDocument/2006/relationships/hyperlink" Target="https://t.me/+9GRXC6loWu44Zjg6" TargetMode="External"/><Relationship Id="rId88" Type="http://schemas.openxmlformats.org/officeDocument/2006/relationships/hyperlink" Target="tel:8-906-372-28-55" TargetMode="External"/><Relationship Id="rId150" Type="http://schemas.openxmlformats.org/officeDocument/2006/relationships/hyperlink" Target="https://t.me/+N_37QIEtwk5lMTNi%20" TargetMode="External"/><Relationship Id="rId87" Type="http://schemas.openxmlformats.org/officeDocument/2006/relationships/hyperlink" Target="mailto:g.dayanova@samoletplus.ru" TargetMode="External"/><Relationship Id="rId89" Type="http://schemas.openxmlformats.org/officeDocument/2006/relationships/hyperlink" Target="mailto:a.lomkova@samoletplus.ru" TargetMode="External"/><Relationship Id="rId80" Type="http://schemas.openxmlformats.org/officeDocument/2006/relationships/hyperlink" Target="https://docs.google.com/spreadsheets/d/1u9sXT-rg0UXe1-xF-6mIo9Z6GXm3Lu-YbUSXNSDYwy4/edit#gid=0" TargetMode="External"/><Relationship Id="rId82" Type="http://schemas.openxmlformats.org/officeDocument/2006/relationships/hyperlink" Target="https://vendor.samoletplus.ru/" TargetMode="External"/><Relationship Id="rId81" Type="http://schemas.openxmlformats.org/officeDocument/2006/relationships/hyperlink" Target="https://docs.google.com/spreadsheets/d/1u9sXT-rg0UXe1-xF-6mIo9Z6GXm3Lu-YbUSXNSDYwy4/edit#gid=2070275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t.me/+Za0eGx4y8lIzOTQy%2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t.me/+-HZu5xDnpKthYzQy%20" TargetMode="External"/><Relationship Id="rId9" Type="http://schemas.openxmlformats.org/officeDocument/2006/relationships/hyperlink" Target="https://www.officemag.ru/catalog/4464/" TargetMode="External"/><Relationship Id="rId143" Type="http://schemas.openxmlformats.org/officeDocument/2006/relationships/hyperlink" Target="https://app.onperspektiva24.com/agent-crm/sign-in/login" TargetMode="External"/><Relationship Id="rId142" Type="http://schemas.openxmlformats.org/officeDocument/2006/relationships/hyperlink" Target="https://docs.google.com/spreadsheets/d/15IHMEAlCiCDiRnYfATcE4g-Jgk8ZMnTar2dFeHhfmSM/edit%23gid=0" TargetMode="External"/><Relationship Id="rId141" Type="http://schemas.openxmlformats.org/officeDocument/2006/relationships/hyperlink" Target="https://docs.google.com/spreadsheets/d/15IHMEAlCiCDiRnYfATcE4g-Jgk8ZMnTar2dFeHhfmSM/edit?usp=sharing" TargetMode="External"/><Relationship Id="rId140" Type="http://schemas.openxmlformats.org/officeDocument/2006/relationships/hyperlink" Target="https://docs.google.com/presentation/d/e/2PACX-1vSAlg1y9yRb-qF39j2bdDLbZuRgDPvWY0Yck3LnEuAyf6IPL5PMh79cIPDdwUA0x4isidlG78ZlIGtj/pub?slide=id.p" TargetMode="External"/><Relationship Id="rId5" Type="http://schemas.openxmlformats.org/officeDocument/2006/relationships/styles" Target="styles.xml"/><Relationship Id="rId147" Type="http://schemas.openxmlformats.org/officeDocument/2006/relationships/hyperlink" Target="https://t.me/samolet_plus_business%20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t.me/samolet_plus%20" TargetMode="External"/><Relationship Id="rId7" Type="http://schemas.openxmlformats.org/officeDocument/2006/relationships/hyperlink" Target="https://rko.tochka.com/referral?promocode=888f47511753bcbb" TargetMode="External"/><Relationship Id="rId145" Type="http://schemas.openxmlformats.org/officeDocument/2006/relationships/hyperlink" Target="https://docs.google.com/spreadsheets/d/1otENF_g7832WlbOuci-3fmj1E3kriPs2RMJxrJ2EkQA/edit#gid=0" TargetMode="External"/><Relationship Id="rId8" Type="http://schemas.openxmlformats.org/officeDocument/2006/relationships/hyperlink" Target="https://disk.yandex.ru/d/vKUXZCiL5HidpA" TargetMode="External"/><Relationship Id="rId144" Type="http://schemas.openxmlformats.org/officeDocument/2006/relationships/hyperlink" Target="https://agent-help.samoletplus.ru/" TargetMode="External"/><Relationship Id="rId73" Type="http://schemas.openxmlformats.org/officeDocument/2006/relationships/hyperlink" Target="https://telegra.ph/CRM-Kross-prodazh-12-05" TargetMode="External"/><Relationship Id="rId72" Type="http://schemas.openxmlformats.org/officeDocument/2006/relationships/hyperlink" Target="http://sale.samoletplus.ru/" TargetMode="External"/><Relationship Id="rId75" Type="http://schemas.openxmlformats.org/officeDocument/2006/relationships/hyperlink" Target="https://docs.google.com/spreadsheets/d/15IHMEAlCiCDiRnYfATcE4g-Jgk8ZMnTar2dFeHhfmSM/edit?usp=sharing" TargetMode="External"/><Relationship Id="rId74" Type="http://schemas.openxmlformats.org/officeDocument/2006/relationships/hyperlink" Target="https://docs.google.com/spreadsheets/d/15IHMEAlCiCDiRnYfATcE4g-Jgk8ZMnTar2dFeHhfmSM/edit?usp=sharing" TargetMode="External"/><Relationship Id="rId77" Type="http://schemas.openxmlformats.org/officeDocument/2006/relationships/hyperlink" Target="https://docs.google.com/spreadsheets/d/1u9sXT-rg0UXe1-xF-6mIo9Z6GXm3Lu-YbUSXNSDYwy4/edit#gid=174974681" TargetMode="External"/><Relationship Id="rId76" Type="http://schemas.openxmlformats.org/officeDocument/2006/relationships/hyperlink" Target="https://docs.google.com/forms/d/e/1FAIpQLSe7CnVGH2a7aArUw9Rf3OphiTrZXNYwDHfWrosD2m_vsBDJ0w/viewform" TargetMode="External"/><Relationship Id="rId79" Type="http://schemas.openxmlformats.org/officeDocument/2006/relationships/hyperlink" Target="https://docs.google.com/spreadsheets/d/1u9sXT-rg0UXe1-xF-6mIo9Z6GXm3Lu-YbUSXNSDYwy4/edit#gid=0" TargetMode="External"/><Relationship Id="rId78" Type="http://schemas.openxmlformats.org/officeDocument/2006/relationships/hyperlink" Target="https://disk.yandex.ru/d/tm9V3FLJpHJchQ" TargetMode="External"/><Relationship Id="rId71" Type="http://schemas.openxmlformats.org/officeDocument/2006/relationships/hyperlink" Target="mailto:r.ahmadiev@samoletplus.ru" TargetMode="External"/><Relationship Id="rId70" Type="http://schemas.openxmlformats.org/officeDocument/2006/relationships/hyperlink" Target="tel:+79625309930" TargetMode="External"/><Relationship Id="rId139" Type="http://schemas.openxmlformats.org/officeDocument/2006/relationships/hyperlink" Target="https://sale.samoletplus.ru/" TargetMode="External"/><Relationship Id="rId138" Type="http://schemas.openxmlformats.org/officeDocument/2006/relationships/hyperlink" Target="https://disk.yandex.ru/d/kd4L7ZNph3wxEg" TargetMode="External"/><Relationship Id="rId137" Type="http://schemas.openxmlformats.org/officeDocument/2006/relationships/hyperlink" Target="https://t.me/Albina_Fagimovna" TargetMode="External"/><Relationship Id="rId132" Type="http://schemas.openxmlformats.org/officeDocument/2006/relationships/hyperlink" Target="https://disk.yandex.ru/i/JoordUsGGElIiQ" TargetMode="External"/><Relationship Id="rId131" Type="http://schemas.openxmlformats.org/officeDocument/2006/relationships/hyperlink" Target="https://disk.yandex.ru/i/rc0pcz0GUKqr9g" TargetMode="External"/><Relationship Id="rId130" Type="http://schemas.openxmlformats.org/officeDocument/2006/relationships/hyperlink" Target="https://disk.yandex.ru/i/J9AnDf7JCMy3-Q" TargetMode="External"/><Relationship Id="rId136" Type="http://schemas.openxmlformats.org/officeDocument/2006/relationships/hyperlink" Target="tel:8-937-998-87-65" TargetMode="External"/><Relationship Id="rId135" Type="http://schemas.openxmlformats.org/officeDocument/2006/relationships/hyperlink" Target="https://t.me/AnnAKapnova" TargetMode="External"/><Relationship Id="rId134" Type="http://schemas.openxmlformats.org/officeDocument/2006/relationships/hyperlink" Target="https://t.me/Isyangulov" TargetMode="External"/><Relationship Id="rId133" Type="http://schemas.openxmlformats.org/officeDocument/2006/relationships/hyperlink" Target="https://disk.yandex.ru/i/7Y9Ic72BiFFVjA" TargetMode="External"/><Relationship Id="rId62" Type="http://schemas.openxmlformats.org/officeDocument/2006/relationships/hyperlink" Target="tel:+79178050899" TargetMode="External"/><Relationship Id="rId61" Type="http://schemas.openxmlformats.org/officeDocument/2006/relationships/hyperlink" Target="http://&#1072;.repina@samoletplus.ru/" TargetMode="External"/><Relationship Id="rId64" Type="http://schemas.openxmlformats.org/officeDocument/2006/relationships/hyperlink" Target="tel:+79374835153" TargetMode="External"/><Relationship Id="rId63" Type="http://schemas.openxmlformats.org/officeDocument/2006/relationships/hyperlink" Target="mailto:E.sharipova@samoletplus.ru" TargetMode="External"/><Relationship Id="rId66" Type="http://schemas.openxmlformats.org/officeDocument/2006/relationships/hyperlink" Target="tel:+79374952238" TargetMode="External"/><Relationship Id="rId172" Type="http://schemas.openxmlformats.org/officeDocument/2006/relationships/hyperlink" Target="https://t.me/+cLwQ_d7U25VhZmVi%20" TargetMode="External"/><Relationship Id="rId65" Type="http://schemas.openxmlformats.org/officeDocument/2006/relationships/hyperlink" Target="mailto:Y.YAlaeva@samoletplus.ru" TargetMode="External"/><Relationship Id="rId171" Type="http://schemas.openxmlformats.org/officeDocument/2006/relationships/hyperlink" Target="https://t.me/+_xA4rzu_UVw3OTFi%20" TargetMode="External"/><Relationship Id="rId68" Type="http://schemas.openxmlformats.org/officeDocument/2006/relationships/hyperlink" Target="tel:+79677316035" TargetMode="External"/><Relationship Id="rId170" Type="http://schemas.openxmlformats.org/officeDocument/2006/relationships/hyperlink" Target="https://t.me/+nH6-wfbzcC9mZDli%20" TargetMode="External"/><Relationship Id="rId67" Type="http://schemas.openxmlformats.org/officeDocument/2006/relationships/hyperlink" Target="mailto:L.gainullina@samoletplus.ru" TargetMode="External"/><Relationship Id="rId60" Type="http://schemas.openxmlformats.org/officeDocument/2006/relationships/hyperlink" Target="tel:+79279207029" TargetMode="External"/><Relationship Id="rId165" Type="http://schemas.openxmlformats.org/officeDocument/2006/relationships/hyperlink" Target="https://t.me/+KBVd1jTb1Uk1MjFi%20" TargetMode="External"/><Relationship Id="rId69" Type="http://schemas.openxmlformats.org/officeDocument/2006/relationships/hyperlink" Target="mailto:k.movsesyan@samoletplus.ru" TargetMode="External"/><Relationship Id="rId164" Type="http://schemas.openxmlformats.org/officeDocument/2006/relationships/hyperlink" Target="https://t.me/+crh1ImoXk44xNWFi%20" TargetMode="External"/><Relationship Id="rId163" Type="http://schemas.openxmlformats.org/officeDocument/2006/relationships/hyperlink" Target="https://t.me/+aDa4MeK1DqA5MGQy%20" TargetMode="External"/><Relationship Id="rId162" Type="http://schemas.openxmlformats.org/officeDocument/2006/relationships/hyperlink" Target="https://t.me/+QhjiwbV11ONlYWMy%20" TargetMode="External"/><Relationship Id="rId169" Type="http://schemas.openxmlformats.org/officeDocument/2006/relationships/hyperlink" Target="https://t.me/+EIz7xRDkUO1lM2Fi%20" TargetMode="External"/><Relationship Id="rId168" Type="http://schemas.openxmlformats.org/officeDocument/2006/relationships/hyperlink" Target="https://t.me/+alwkNXUZ1yUwMTM6%20" TargetMode="External"/><Relationship Id="rId167" Type="http://schemas.openxmlformats.org/officeDocument/2006/relationships/hyperlink" Target="https://t.me/+USqgiU1H3Uo1OTk6%20" TargetMode="External"/><Relationship Id="rId166" Type="http://schemas.openxmlformats.org/officeDocument/2006/relationships/hyperlink" Target="https://t.me/+s7sjJ-RHL4U2M2Uy%20" TargetMode="External"/><Relationship Id="rId51" Type="http://schemas.openxmlformats.org/officeDocument/2006/relationships/image" Target="media/image2.png"/><Relationship Id="rId50" Type="http://schemas.openxmlformats.org/officeDocument/2006/relationships/hyperlink" Target="https://disk.yandex.ru/d/0QKA6cabLnegsw" TargetMode="External"/><Relationship Id="rId53" Type="http://schemas.openxmlformats.org/officeDocument/2006/relationships/hyperlink" Target="https://docs.google.com/spreadsheets/d/1L5crHqECWLFWs4w0ONPSUANHZmXga12KPWzdZAWw9Y4/edit?usp=sharing" TargetMode="External"/><Relationship Id="rId52" Type="http://schemas.openxmlformats.org/officeDocument/2006/relationships/image" Target="media/image5.png"/><Relationship Id="rId55" Type="http://schemas.openxmlformats.org/officeDocument/2006/relationships/hyperlink" Target="https://docs.google.com/spreadsheets/d/16dZeRkPNpMZoueGmIvBMmKiu7fFjd1vo/edit?usp=sharing&amp;ouid=106588351424568566222&amp;rtpof=true&amp;sd=true" TargetMode="External"/><Relationship Id="rId161" Type="http://schemas.openxmlformats.org/officeDocument/2006/relationships/hyperlink" Target="https://t.me/+bpJEABLx4iM2N2Uy%20" TargetMode="External"/><Relationship Id="rId54" Type="http://schemas.openxmlformats.org/officeDocument/2006/relationships/hyperlink" Target="https://disk.yandex.ru/d/5vadiHaP0xa-8Q" TargetMode="External"/><Relationship Id="rId160" Type="http://schemas.openxmlformats.org/officeDocument/2006/relationships/hyperlink" Target="https://t.me/+8SPlKr2h8sUxN2Qy%20" TargetMode="External"/><Relationship Id="rId57" Type="http://schemas.openxmlformats.org/officeDocument/2006/relationships/hyperlink" Target="https://docs.google.com/spreadsheets/d/1iVkzYqJynqX1VRiV9Ogq52q8t3kGnG8M0FdgR9T1NE0/edit?usp=sharing" TargetMode="External"/><Relationship Id="rId56" Type="http://schemas.openxmlformats.org/officeDocument/2006/relationships/hyperlink" Target="https://disk.yandex.ru/d/i17NdPTzBWi8xw" TargetMode="External"/><Relationship Id="rId159" Type="http://schemas.openxmlformats.org/officeDocument/2006/relationships/hyperlink" Target="https://t.me/+P6N8TOfQaTAwNjEy%20" TargetMode="External"/><Relationship Id="rId59" Type="http://schemas.openxmlformats.org/officeDocument/2006/relationships/hyperlink" Target="https://docs.google.com/spreadsheets/d/1pW6Gv25A4E2kZaP-HoOC_g0nGmPTD28bix8b3L2P-Xs/edit%23gid=1318103166" TargetMode="External"/><Relationship Id="rId154" Type="http://schemas.openxmlformats.org/officeDocument/2006/relationships/hyperlink" Target="https://t.me/+3r9INmpAnu5iNWQy%20" TargetMode="External"/><Relationship Id="rId58" Type="http://schemas.openxmlformats.org/officeDocument/2006/relationships/hyperlink" Target="https://disk.yandex.ru/d/hf4jHnccb1GoWw" TargetMode="External"/><Relationship Id="rId153" Type="http://schemas.openxmlformats.org/officeDocument/2006/relationships/hyperlink" Target="https://t.me/samoletagent%20" TargetMode="External"/><Relationship Id="rId152" Type="http://schemas.openxmlformats.org/officeDocument/2006/relationships/hyperlink" Target="https://t.me/+k65YQdB49L03MTAy%20" TargetMode="External"/><Relationship Id="rId151" Type="http://schemas.openxmlformats.org/officeDocument/2006/relationships/hyperlink" Target="https://t.me/+f0h6Kz2qmv9iZDky%20" TargetMode="External"/><Relationship Id="rId158" Type="http://schemas.openxmlformats.org/officeDocument/2006/relationships/hyperlink" Target="https://t.me/+h_E6pCBpJ2s2OGFi%20" TargetMode="External"/><Relationship Id="rId157" Type="http://schemas.openxmlformats.org/officeDocument/2006/relationships/hyperlink" Target="https://t.me/+Oc72wmaEbyJhODBi%20" TargetMode="External"/><Relationship Id="rId156" Type="http://schemas.openxmlformats.org/officeDocument/2006/relationships/hyperlink" Target="https://t.me/+3zuOhSGN4qVlYzNi%20" TargetMode="External"/><Relationship Id="rId155" Type="http://schemas.openxmlformats.org/officeDocument/2006/relationships/hyperlink" Target="https://t.me/+5xIYIxBWSuU0YTdi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